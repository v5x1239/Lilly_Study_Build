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44500" w14:textId="77777777" w:rsidR="00CA029F" w:rsidRDefault="00DC697F" w:rsidP="00CA029F">
      <w:pPr>
        <w:pStyle w:val="LogoRuleLine"/>
      </w:pPr>
      <w:r>
        <w:rPr>
          <w:noProof/>
        </w:rPr>
        <w:drawing>
          <wp:inline distT="0" distB="0" distL="0" distR="0" wp14:anchorId="1794457E" wp14:editId="1794457F">
            <wp:extent cx="1356995" cy="634365"/>
            <wp:effectExtent l="19050" t="0" r="0" b="0"/>
            <wp:docPr id="2" name="Picture 1" descr="MQS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QSImage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944501" w14:textId="77777777" w:rsidR="00CA029F" w:rsidRDefault="008F61AF" w:rsidP="00CA029F">
      <w:pPr>
        <w:pStyle w:val="MedicalQualitySystem"/>
      </w:pPr>
      <w:r>
        <w:br/>
      </w:r>
      <w:r w:rsidRPr="00CA029F">
        <w:t xml:space="preserve">medical quality system </w:t>
      </w:r>
      <w:r w:rsidR="002F3E77" w:rsidRPr="00CA029F">
        <w:t>required tool</w:t>
      </w:r>
    </w:p>
    <w:p w14:paraId="17944502" w14:textId="77777777" w:rsidR="008F61AF" w:rsidRPr="00CA029F" w:rsidRDefault="00922B95" w:rsidP="004C1E9A">
      <w:pPr>
        <w:pStyle w:val="DocTitle"/>
      </w:pPr>
      <w:r>
        <w:t>Code Development Specifications</w:t>
      </w:r>
    </w:p>
    <w:p w14:paraId="17944503" w14:textId="77777777" w:rsidR="008F61AF" w:rsidRPr="00DB6DE6" w:rsidRDefault="008F61AF" w:rsidP="008F61AF">
      <w:pPr>
        <w:spacing w:after="0"/>
      </w:pPr>
    </w:p>
    <w:tbl>
      <w:tblPr>
        <w:tblW w:w="5040" w:type="dxa"/>
        <w:jc w:val="center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CellMar>
          <w:left w:w="110" w:type="dxa"/>
          <w:right w:w="110" w:type="dxa"/>
        </w:tblCellMar>
        <w:tblLook w:val="0000" w:firstRow="0" w:lastRow="0" w:firstColumn="0" w:lastColumn="0" w:noHBand="0" w:noVBand="0"/>
      </w:tblPr>
      <w:tblGrid>
        <w:gridCol w:w="1620"/>
        <w:gridCol w:w="3420"/>
      </w:tblGrid>
      <w:tr w:rsidR="008F61AF" w14:paraId="17944506" w14:textId="77777777" w:rsidTr="00797DC9">
        <w:trPr>
          <w:jc w:val="center"/>
        </w:trPr>
        <w:tc>
          <w:tcPr>
            <w:tcW w:w="1620" w:type="dxa"/>
            <w:vAlign w:val="bottom"/>
          </w:tcPr>
          <w:p w14:paraId="17944504" w14:textId="77777777" w:rsidR="008F61AF" w:rsidRPr="00922B95" w:rsidRDefault="008F61AF" w:rsidP="004C1E9A">
            <w:pPr>
              <w:pStyle w:val="DocHistoryBold"/>
            </w:pPr>
            <w:r w:rsidRPr="00922B95">
              <w:t>Effective Date:</w:t>
            </w:r>
          </w:p>
        </w:tc>
        <w:tc>
          <w:tcPr>
            <w:tcW w:w="3420" w:type="dxa"/>
            <w:vAlign w:val="center"/>
          </w:tcPr>
          <w:p w14:paraId="17944505" w14:textId="77777777" w:rsidR="008F61AF" w:rsidRPr="00922B95" w:rsidRDefault="00922B95" w:rsidP="00797DC9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01-Aug-2013</w:t>
            </w:r>
          </w:p>
        </w:tc>
      </w:tr>
      <w:tr w:rsidR="008F61AF" w14:paraId="17944509" w14:textId="77777777" w:rsidTr="00797DC9">
        <w:trPr>
          <w:jc w:val="center"/>
        </w:trPr>
        <w:tc>
          <w:tcPr>
            <w:tcW w:w="1620" w:type="dxa"/>
            <w:vAlign w:val="bottom"/>
          </w:tcPr>
          <w:p w14:paraId="17944507" w14:textId="77777777" w:rsidR="008F61AF" w:rsidRPr="00922B95" w:rsidRDefault="008F61AF" w:rsidP="004C1E9A">
            <w:pPr>
              <w:pStyle w:val="DocHistoryBold"/>
            </w:pPr>
            <w:r w:rsidRPr="00922B95">
              <w:t>Supersedes:</w:t>
            </w:r>
          </w:p>
        </w:tc>
        <w:tc>
          <w:tcPr>
            <w:tcW w:w="3420" w:type="dxa"/>
            <w:vAlign w:val="center"/>
          </w:tcPr>
          <w:p w14:paraId="17944508" w14:textId="37BF31E9" w:rsidR="008F61AF" w:rsidRPr="00D6398A" w:rsidRDefault="00D6398A" w:rsidP="003153ED">
            <w:pPr>
              <w:pStyle w:val="DocHistoryRed"/>
              <w:rPr>
                <w:color w:val="auto"/>
              </w:rPr>
            </w:pPr>
            <w:r w:rsidRPr="00D6398A">
              <w:rPr>
                <w:color w:val="auto"/>
              </w:rPr>
              <w:t>MQS421-013-TL</w:t>
            </w:r>
            <w:r w:rsidR="00822F42">
              <w:rPr>
                <w:color w:val="auto"/>
              </w:rPr>
              <w:t>1</w:t>
            </w:r>
            <w:r w:rsidRPr="00D6398A">
              <w:rPr>
                <w:color w:val="auto"/>
              </w:rPr>
              <w:t>-v1</w:t>
            </w:r>
            <w:r w:rsidR="003153ED">
              <w:rPr>
                <w:color w:val="auto"/>
              </w:rPr>
              <w:t xml:space="preserve"> </w:t>
            </w:r>
            <w:r w:rsidR="003153ED">
              <w:rPr>
                <w:color w:val="auto"/>
              </w:rPr>
              <w:br/>
            </w:r>
            <w:r w:rsidR="003153ED" w:rsidRPr="003153ED">
              <w:rPr>
                <w:color w:val="auto"/>
              </w:rPr>
              <w:t>MQS460-003-TL5-v1</w:t>
            </w:r>
            <w:r w:rsidR="003153ED">
              <w:rPr>
                <w:color w:val="auto"/>
              </w:rPr>
              <w:br/>
            </w:r>
            <w:r w:rsidR="003153ED" w:rsidRPr="003153ED">
              <w:rPr>
                <w:color w:val="auto"/>
              </w:rPr>
              <w:t>MQS460-001-TL6-v1</w:t>
            </w:r>
          </w:p>
        </w:tc>
      </w:tr>
      <w:tr w:rsidR="0055064F" w14:paraId="1794450D" w14:textId="77777777" w:rsidTr="00463EE1">
        <w:trPr>
          <w:trHeight w:val="741"/>
          <w:jc w:val="center"/>
        </w:trPr>
        <w:tc>
          <w:tcPr>
            <w:tcW w:w="1620" w:type="dxa"/>
          </w:tcPr>
          <w:p w14:paraId="1794450A" w14:textId="77777777" w:rsidR="0055064F" w:rsidRPr="00922B95" w:rsidRDefault="0055064F" w:rsidP="004C1E9A">
            <w:pPr>
              <w:pStyle w:val="DocHistoryBold"/>
            </w:pPr>
            <w:r w:rsidRPr="00922B95">
              <w:t>Approved by:</w:t>
            </w:r>
          </w:p>
        </w:tc>
        <w:tc>
          <w:tcPr>
            <w:tcW w:w="3420" w:type="dxa"/>
          </w:tcPr>
          <w:p w14:paraId="1794450B" w14:textId="77777777" w:rsidR="0055064F" w:rsidRPr="00922B95" w:rsidRDefault="00922B95" w:rsidP="00463EE1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Yolanda Taylor</w:t>
            </w:r>
            <w:r w:rsidR="0055064F" w:rsidRPr="00922B95">
              <w:rPr>
                <w:color w:val="auto"/>
              </w:rPr>
              <w:t xml:space="preserve">, </w:t>
            </w:r>
            <w:r w:rsidRPr="00922B95">
              <w:rPr>
                <w:color w:val="auto"/>
              </w:rPr>
              <w:t>Director – Global Medical Quality</w:t>
            </w:r>
          </w:p>
          <w:p w14:paraId="1794450C" w14:textId="0E3E0A60" w:rsidR="0055064F" w:rsidRPr="00922B95" w:rsidRDefault="00922B95" w:rsidP="00922B95">
            <w:pPr>
              <w:pStyle w:val="DocHistoryRed"/>
              <w:rPr>
                <w:color w:val="auto"/>
              </w:rPr>
            </w:pPr>
            <w:r w:rsidRPr="00922B95">
              <w:rPr>
                <w:color w:val="auto"/>
              </w:rPr>
              <w:t>William S</w:t>
            </w:r>
            <w:r w:rsidR="0021757C">
              <w:rPr>
                <w:color w:val="auto"/>
              </w:rPr>
              <w:t>.</w:t>
            </w:r>
            <w:r w:rsidRPr="00922B95">
              <w:rPr>
                <w:color w:val="auto"/>
              </w:rPr>
              <w:t xml:space="preserve"> Clark, Sr. Director</w:t>
            </w:r>
            <w:r w:rsidR="00A2026F" w:rsidRPr="00922B95">
              <w:rPr>
                <w:color w:val="auto"/>
              </w:rPr>
              <w:t xml:space="preserve"> – </w:t>
            </w:r>
            <w:r w:rsidRPr="00922B95">
              <w:rPr>
                <w:color w:val="auto"/>
              </w:rPr>
              <w:t>Statistics</w:t>
            </w:r>
          </w:p>
        </w:tc>
      </w:tr>
      <w:tr w:rsidR="008F61AF" w:rsidRPr="00917909" w14:paraId="17944510" w14:textId="77777777" w:rsidTr="00191652">
        <w:trPr>
          <w:jc w:val="center"/>
        </w:trPr>
        <w:tc>
          <w:tcPr>
            <w:tcW w:w="1620" w:type="dxa"/>
          </w:tcPr>
          <w:p w14:paraId="1794450E" w14:textId="77777777" w:rsidR="008F61AF" w:rsidRPr="00922B95" w:rsidRDefault="008F61AF" w:rsidP="00917909">
            <w:pPr>
              <w:pStyle w:val="DocHistory"/>
              <w:spacing w:after="60"/>
              <w:ind w:right="-110"/>
              <w:rPr>
                <w:i/>
                <w:sz w:val="16"/>
                <w:szCs w:val="16"/>
              </w:rPr>
            </w:pPr>
          </w:p>
        </w:tc>
        <w:tc>
          <w:tcPr>
            <w:tcW w:w="3420" w:type="dxa"/>
            <w:vAlign w:val="bottom"/>
          </w:tcPr>
          <w:p w14:paraId="1794450F" w14:textId="77777777" w:rsidR="008F61AF" w:rsidRPr="00922B95" w:rsidRDefault="00917909" w:rsidP="004C1E9A">
            <w:pPr>
              <w:pStyle w:val="DocHistoryItalic"/>
            </w:pPr>
            <w:r w:rsidRPr="00922B95">
              <w:t>Original approvals are on file.</w:t>
            </w:r>
          </w:p>
        </w:tc>
      </w:tr>
      <w:tr w:rsidR="008F61AF" w14:paraId="17944512" w14:textId="77777777" w:rsidTr="00191652">
        <w:trPr>
          <w:jc w:val="center"/>
        </w:trPr>
        <w:tc>
          <w:tcPr>
            <w:tcW w:w="5040" w:type="dxa"/>
            <w:gridSpan w:val="2"/>
          </w:tcPr>
          <w:p w14:paraId="17944511" w14:textId="77777777" w:rsidR="008F61AF" w:rsidRPr="00610EC0" w:rsidRDefault="008F61AF" w:rsidP="008F0FE4">
            <w:pPr>
              <w:pStyle w:val="DocHistoryItalic"/>
            </w:pPr>
            <w:r w:rsidRPr="00610EC0">
              <w:t>If you are using a printed copy of this document, check that the version number is consistent with the current version number on the Medical Quality System site.</w:t>
            </w:r>
          </w:p>
        </w:tc>
      </w:tr>
    </w:tbl>
    <w:p w14:paraId="17944513" w14:textId="77777777" w:rsidR="00305619" w:rsidRDefault="00305619" w:rsidP="00305619">
      <w:pPr>
        <w:pStyle w:val="PurposeContents"/>
      </w:pPr>
      <w:r w:rsidRPr="00F5221A">
        <w:t>Contents</w:t>
      </w:r>
    </w:p>
    <w:p w14:paraId="17944514" w14:textId="77777777" w:rsidR="00305619" w:rsidRDefault="00305619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"1-2" \h \z \u </w:instrText>
      </w:r>
      <w:r>
        <w:fldChar w:fldCharType="separate"/>
      </w:r>
      <w:hyperlink w:anchor="_Toc355246869" w:history="1">
        <w:r w:rsidRPr="0023595C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23595C">
          <w:rPr>
            <w:rStyle w:val="Hyperlink"/>
            <w:noProof/>
          </w:rPr>
          <w:t>Instructions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_Toc355246869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7944515" w14:textId="77777777" w:rsidR="00305619" w:rsidRDefault="001E0FA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246878" w:history="1">
        <w:r w:rsidR="00305619" w:rsidRPr="0023595C">
          <w:rPr>
            <w:rStyle w:val="Hyperlink"/>
            <w:noProof/>
          </w:rPr>
          <w:t>2</w:t>
        </w:r>
        <w:r w:rsidR="003056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305619" w:rsidRPr="0023595C">
          <w:rPr>
            <w:rStyle w:val="Hyperlink"/>
            <w:noProof/>
          </w:rPr>
          <w:t>Code Development Specifications</w:t>
        </w:r>
        <w:r w:rsidR="00305619">
          <w:rPr>
            <w:noProof/>
            <w:webHidden/>
          </w:rPr>
          <w:tab/>
        </w:r>
        <w:r w:rsidR="00305619">
          <w:rPr>
            <w:noProof/>
            <w:webHidden/>
          </w:rPr>
          <w:fldChar w:fldCharType="begin"/>
        </w:r>
        <w:r w:rsidR="00305619">
          <w:rPr>
            <w:noProof/>
            <w:webHidden/>
          </w:rPr>
          <w:instrText xml:space="preserve"> PAGEREF _Toc355246878 \h </w:instrText>
        </w:r>
        <w:r w:rsidR="00305619">
          <w:rPr>
            <w:noProof/>
            <w:webHidden/>
          </w:rPr>
        </w:r>
        <w:r w:rsidR="00305619">
          <w:rPr>
            <w:noProof/>
            <w:webHidden/>
          </w:rPr>
          <w:fldChar w:fldCharType="separate"/>
        </w:r>
        <w:r w:rsidR="00305619">
          <w:rPr>
            <w:noProof/>
            <w:webHidden/>
          </w:rPr>
          <w:t>3</w:t>
        </w:r>
        <w:r w:rsidR="00305619">
          <w:rPr>
            <w:noProof/>
            <w:webHidden/>
          </w:rPr>
          <w:fldChar w:fldCharType="end"/>
        </w:r>
      </w:hyperlink>
    </w:p>
    <w:p w14:paraId="17944516" w14:textId="77777777" w:rsidR="00305619" w:rsidRDefault="001E0FA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79" w:history="1">
        <w:r w:rsidR="00305619" w:rsidRPr="0023595C">
          <w:rPr>
            <w:rStyle w:val="Hyperlink"/>
          </w:rPr>
          <w:t>2.1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Specifications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_Toc355246879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7" w14:textId="77777777" w:rsidR="00305619" w:rsidRDefault="001E0FA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0" w:history="1">
        <w:r w:rsidR="00305619" w:rsidRPr="0023595C">
          <w:rPr>
            <w:rStyle w:val="Hyperlink"/>
          </w:rPr>
          <w:t>2.2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Revision History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_Toc355246880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8" w14:textId="77777777" w:rsidR="00305619" w:rsidRDefault="001E0FA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1" w:history="1">
        <w:r w:rsidR="00305619" w:rsidRPr="0023595C">
          <w:rPr>
            <w:rStyle w:val="Hyperlink"/>
          </w:rPr>
          <w:t>2.3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Electronic Storage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_Toc355246881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9" w14:textId="77777777" w:rsidR="00305619" w:rsidRDefault="001E0FA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2" w:history="1">
        <w:r w:rsidR="00305619" w:rsidRPr="0023595C">
          <w:rPr>
            <w:rStyle w:val="Hyperlink"/>
          </w:rPr>
          <w:t>2.4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Detailed Report Specifications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_Toc355246882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3</w:t>
        </w:r>
        <w:r w:rsidR="00305619">
          <w:rPr>
            <w:webHidden/>
          </w:rPr>
          <w:fldChar w:fldCharType="end"/>
        </w:r>
      </w:hyperlink>
    </w:p>
    <w:p w14:paraId="1794451A" w14:textId="77777777" w:rsidR="00305619" w:rsidRDefault="001E0FAE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355246883" w:history="1">
        <w:r w:rsidR="00305619" w:rsidRPr="0023595C">
          <w:rPr>
            <w:rStyle w:val="Hyperlink"/>
          </w:rPr>
          <w:t>2.5</w:t>
        </w:r>
        <w:r w:rsidR="00305619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305619" w:rsidRPr="0023595C">
          <w:rPr>
            <w:rStyle w:val="Hyperlink"/>
          </w:rPr>
          <w:t>Validation Completion</w:t>
        </w:r>
        <w:r w:rsidR="00305619">
          <w:rPr>
            <w:webHidden/>
          </w:rPr>
          <w:tab/>
        </w:r>
        <w:r w:rsidR="00305619">
          <w:rPr>
            <w:webHidden/>
          </w:rPr>
          <w:fldChar w:fldCharType="begin"/>
        </w:r>
        <w:r w:rsidR="00305619">
          <w:rPr>
            <w:webHidden/>
          </w:rPr>
          <w:instrText xml:space="preserve"> PAGEREF _Toc355246883 \h </w:instrText>
        </w:r>
        <w:r w:rsidR="00305619">
          <w:rPr>
            <w:webHidden/>
          </w:rPr>
        </w:r>
        <w:r w:rsidR="00305619">
          <w:rPr>
            <w:webHidden/>
          </w:rPr>
          <w:fldChar w:fldCharType="separate"/>
        </w:r>
        <w:r w:rsidR="00305619">
          <w:rPr>
            <w:webHidden/>
          </w:rPr>
          <w:t>4</w:t>
        </w:r>
        <w:r w:rsidR="00305619">
          <w:rPr>
            <w:webHidden/>
          </w:rPr>
          <w:fldChar w:fldCharType="end"/>
        </w:r>
      </w:hyperlink>
    </w:p>
    <w:p w14:paraId="1794451B" w14:textId="77777777" w:rsidR="00305619" w:rsidRDefault="001E0FAE">
      <w:pPr>
        <w:pStyle w:val="TOC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55246884" w:history="1">
        <w:r w:rsidR="00305619" w:rsidRPr="0023595C">
          <w:rPr>
            <w:rStyle w:val="Hyperlink"/>
            <w:noProof/>
          </w:rPr>
          <w:t>Revision History</w:t>
        </w:r>
        <w:r w:rsidR="00305619">
          <w:rPr>
            <w:noProof/>
            <w:webHidden/>
          </w:rPr>
          <w:tab/>
        </w:r>
        <w:r w:rsidR="00305619">
          <w:rPr>
            <w:noProof/>
            <w:webHidden/>
          </w:rPr>
          <w:fldChar w:fldCharType="begin"/>
        </w:r>
        <w:r w:rsidR="00305619">
          <w:rPr>
            <w:noProof/>
            <w:webHidden/>
          </w:rPr>
          <w:instrText xml:space="preserve"> PAGEREF _Toc355246884 \h </w:instrText>
        </w:r>
        <w:r w:rsidR="00305619">
          <w:rPr>
            <w:noProof/>
            <w:webHidden/>
          </w:rPr>
        </w:r>
        <w:r w:rsidR="00305619">
          <w:rPr>
            <w:noProof/>
            <w:webHidden/>
          </w:rPr>
          <w:fldChar w:fldCharType="separate"/>
        </w:r>
        <w:r w:rsidR="00305619">
          <w:rPr>
            <w:noProof/>
            <w:webHidden/>
          </w:rPr>
          <w:t>5</w:t>
        </w:r>
        <w:r w:rsidR="00305619">
          <w:rPr>
            <w:noProof/>
            <w:webHidden/>
          </w:rPr>
          <w:fldChar w:fldCharType="end"/>
        </w:r>
      </w:hyperlink>
    </w:p>
    <w:p w14:paraId="1794451C" w14:textId="77777777" w:rsidR="008F61AF" w:rsidRPr="00E7453A" w:rsidRDefault="00305619" w:rsidP="00305619">
      <w:r>
        <w:fldChar w:fldCharType="end"/>
      </w:r>
    </w:p>
    <w:p w14:paraId="1794451D" w14:textId="77777777" w:rsidR="008F61AF" w:rsidRDefault="008F61AF" w:rsidP="008F61AF">
      <w:pPr>
        <w:sectPr w:rsidR="008F61AF">
          <w:headerReference w:type="default" r:id="rId15"/>
          <w:footerReference w:type="default" r:id="rId16"/>
          <w:endnotePr>
            <w:numFmt w:val="upperLetter"/>
          </w:endnotePr>
          <w:pgSz w:w="12240" w:h="15840"/>
          <w:pgMar w:top="1440" w:right="1800" w:bottom="1440" w:left="1800" w:header="720" w:footer="720" w:gutter="0"/>
          <w:cols w:space="720"/>
          <w:formProt w:val="0"/>
        </w:sectPr>
      </w:pPr>
    </w:p>
    <w:p w14:paraId="17944534" w14:textId="77777777" w:rsidR="00922B95" w:rsidRDefault="006864B3" w:rsidP="00922B95">
      <w:pPr>
        <w:pStyle w:val="Heading1"/>
      </w:pPr>
      <w:bookmarkStart w:id="0" w:name="_Toc355171830"/>
      <w:bookmarkStart w:id="1" w:name="_Toc355246878"/>
      <w:bookmarkStart w:id="2" w:name="_Toc208648833"/>
      <w:r>
        <w:lastRenderedPageBreak/>
        <w:t>2</w:t>
      </w:r>
      <w:r>
        <w:tab/>
      </w:r>
      <w:r w:rsidR="00922B95">
        <w:t>Code Development Specifications</w:t>
      </w:r>
      <w:bookmarkEnd w:id="0"/>
      <w:bookmarkEnd w:id="1"/>
    </w:p>
    <w:p w14:paraId="17944535" w14:textId="77777777" w:rsidR="004C09DB" w:rsidRDefault="006864B3" w:rsidP="006864B3">
      <w:pPr>
        <w:pStyle w:val="Heading2"/>
        <w:spacing w:before="240"/>
      </w:pPr>
      <w:bookmarkStart w:id="3" w:name="_Toc355246879"/>
      <w:r>
        <w:t>2.1</w:t>
      </w:r>
      <w:r>
        <w:tab/>
      </w:r>
      <w:r w:rsidR="004C09DB">
        <w:t>Specifications</w:t>
      </w:r>
      <w:bookmarkEnd w:id="3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90"/>
        <w:gridCol w:w="6566"/>
      </w:tblGrid>
      <w:tr w:rsidR="004C09DB" w14:paraId="17944538" w14:textId="77777777" w:rsidTr="00985862">
        <w:trPr>
          <w:cantSplit/>
          <w:trHeight w:val="403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6" w14:textId="77777777" w:rsidR="004C09DB" w:rsidRPr="006864B3" w:rsidRDefault="004C09DB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Title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7" w14:textId="5B2BBC8E" w:rsidR="00515DD2" w:rsidRPr="00985862" w:rsidRDefault="008E36B4" w:rsidP="006864B3">
            <w:pPr>
              <w:pStyle w:val="Footer"/>
              <w:tabs>
                <w:tab w:val="left" w:pos="720"/>
              </w:tabs>
              <w:spacing w:before="60" w:after="60"/>
              <w:ind w:right="307"/>
              <w:rPr>
                <w:rFonts w:cs="Arial"/>
                <w:i/>
                <w:iCs/>
                <w:color w:val="FF0000"/>
                <w:sz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ONC_TU219_</w:t>
            </w:r>
            <w:r w:rsidR="00515DD2"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>TU318</w:t>
            </w:r>
          </w:p>
        </w:tc>
      </w:tr>
      <w:tr w:rsidR="004C09DB" w14:paraId="1794453B" w14:textId="77777777" w:rsidTr="00985862">
        <w:trPr>
          <w:cantSplit/>
          <w:trHeight w:val="850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9" w14:textId="77777777" w:rsidR="004C09DB" w:rsidRPr="006864B3" w:rsidRDefault="004C09DB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Description, scope</w:t>
            </w:r>
            <w:r w:rsidR="006864B3"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, and purpose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A" w14:textId="3784981D" w:rsidR="004C09DB" w:rsidRPr="004C5EA9" w:rsidRDefault="008E36B4" w:rsidP="006864B3">
            <w:pPr>
              <w:spacing w:before="60" w:after="60"/>
              <w:ind w:right="307"/>
              <w:rPr>
                <w:rFonts w:cs="Arial"/>
                <w:b/>
                <w:bCs/>
                <w:color w:val="008000"/>
                <w:sz w:val="18"/>
              </w:rPr>
            </w:pPr>
            <w:proofErr w:type="spellStart"/>
            <w:r w:rsidRPr="008E36B4">
              <w:rPr>
                <w:rFonts w:ascii="Segoe UI" w:hAnsi="Segoe UI" w:cs="Segoe UI"/>
                <w:color w:val="000000"/>
                <w:sz w:val="18"/>
                <w:szCs w:val="18"/>
              </w:rPr>
              <w:t>Exceptation</w:t>
            </w:r>
            <w:proofErr w:type="spellEnd"/>
            <w:r w:rsidRPr="008E36B4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based report to know what tumor assessments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are</w:t>
            </w:r>
            <w:r w:rsidRPr="008E36B4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missing for the study by subject.</w:t>
            </w:r>
            <w:r>
              <w:rPr>
                <w:rFonts w:cs="Arial"/>
                <w:b/>
                <w:bCs/>
                <w:color w:val="008000"/>
                <w:sz w:val="18"/>
              </w:rPr>
              <w:t xml:space="preserve"> </w:t>
            </w:r>
          </w:p>
        </w:tc>
      </w:tr>
      <w:tr w:rsidR="004C09DB" w14:paraId="1794453E" w14:textId="77777777" w:rsidTr="00985862">
        <w:trPr>
          <w:cantSplit/>
          <w:trHeight w:val="850"/>
          <w:jc w:val="center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C" w14:textId="77777777" w:rsidR="004C09DB" w:rsidRPr="006864B3" w:rsidRDefault="006864B3" w:rsidP="00985862">
            <w:pPr>
              <w:pStyle w:val="Heading9"/>
              <w:spacing w:before="60" w:after="60"/>
              <w:ind w:right="0"/>
              <w:jc w:val="right"/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</w:pPr>
            <w:r w:rsidRPr="006864B3">
              <w:rPr>
                <w:rFonts w:ascii="Arial" w:hAnsi="Arial" w:cs="Arial"/>
                <w:b/>
                <w:i w:val="0"/>
                <w:color w:val="auto"/>
                <w:sz w:val="22"/>
                <w:szCs w:val="22"/>
              </w:rPr>
              <w:t>Population of Interest</w:t>
            </w:r>
          </w:p>
        </w:tc>
        <w:tc>
          <w:tcPr>
            <w:tcW w:w="661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1794453D" w14:textId="1B4F50D4" w:rsidR="004C09DB" w:rsidRPr="004C5EA9" w:rsidRDefault="008E36B4" w:rsidP="006864B3">
            <w:pPr>
              <w:spacing w:before="60" w:after="60"/>
              <w:ind w:right="307"/>
              <w:rPr>
                <w:rFonts w:cs="Arial"/>
                <w:b/>
                <w:bCs/>
                <w:color w:val="0000FF"/>
                <w:sz w:val="18"/>
              </w:rPr>
            </w:pPr>
            <w:r w:rsidRPr="008E36B4">
              <w:rPr>
                <w:rFonts w:ascii="Segoe UI" w:hAnsi="Segoe UI" w:cs="Segoe UI"/>
                <w:color w:val="000000"/>
                <w:sz w:val="18"/>
                <w:szCs w:val="18"/>
              </w:rPr>
              <w:t>All subjects in the trial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</w:t>
            </w:r>
          </w:p>
        </w:tc>
      </w:tr>
    </w:tbl>
    <w:p w14:paraId="1794453F" w14:textId="77777777" w:rsidR="004C09DB" w:rsidRDefault="006864B3" w:rsidP="00922B95">
      <w:pPr>
        <w:pStyle w:val="Heading2"/>
        <w:spacing w:before="240"/>
      </w:pPr>
      <w:bookmarkStart w:id="4" w:name="_Toc354660620"/>
      <w:bookmarkStart w:id="5" w:name="_Toc355246880"/>
      <w:r>
        <w:t>2.2</w:t>
      </w:r>
      <w:r>
        <w:tab/>
      </w:r>
      <w:r w:rsidR="004C09DB">
        <w:t>Revision History</w:t>
      </w:r>
      <w:bookmarkEnd w:id="4"/>
      <w:bookmarkEnd w:id="5"/>
    </w:p>
    <w:tbl>
      <w:tblPr>
        <w:tblW w:w="880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1620"/>
        <w:gridCol w:w="2340"/>
        <w:gridCol w:w="3855"/>
      </w:tblGrid>
      <w:tr w:rsidR="004C09DB" w14:paraId="17944544" w14:textId="77777777" w:rsidTr="006864B3">
        <w:trPr>
          <w:cantSplit/>
        </w:trPr>
        <w:tc>
          <w:tcPr>
            <w:tcW w:w="990" w:type="dxa"/>
            <w:shd w:val="pct10" w:color="auto" w:fill="auto"/>
            <w:vAlign w:val="bottom"/>
          </w:tcPr>
          <w:p w14:paraId="17944540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Version Number</w:t>
            </w:r>
          </w:p>
        </w:tc>
        <w:tc>
          <w:tcPr>
            <w:tcW w:w="1620" w:type="dxa"/>
            <w:shd w:val="pct10" w:color="auto" w:fill="auto"/>
            <w:vAlign w:val="bottom"/>
          </w:tcPr>
          <w:p w14:paraId="17944541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Date</w:t>
            </w:r>
            <w:r w:rsidRPr="006079C7">
              <w:rPr>
                <w:i/>
                <w:iCs/>
                <w:color w:val="000000"/>
                <w:sz w:val="20"/>
              </w:rPr>
              <w:br/>
            </w:r>
            <w:proofErr w:type="spellStart"/>
            <w:r w:rsidRPr="006079C7">
              <w:rPr>
                <w:b w:val="0"/>
                <w:bCs/>
                <w:i/>
                <w:iCs/>
                <w:color w:val="000000"/>
                <w:sz w:val="20"/>
              </w:rPr>
              <w:t>dd</w:t>
            </w:r>
            <w:proofErr w:type="spellEnd"/>
            <w:r w:rsidRPr="006079C7">
              <w:rPr>
                <w:b w:val="0"/>
                <w:bCs/>
                <w:i/>
                <w:iCs/>
                <w:color w:val="000000"/>
                <w:sz w:val="20"/>
              </w:rPr>
              <w:t>-MMM-</w:t>
            </w:r>
            <w:proofErr w:type="spellStart"/>
            <w:r w:rsidRPr="006079C7">
              <w:rPr>
                <w:b w:val="0"/>
                <w:bCs/>
                <w:i/>
                <w:iCs/>
                <w:color w:val="000000"/>
                <w:sz w:val="20"/>
              </w:rPr>
              <w:t>yyyy</w:t>
            </w:r>
            <w:proofErr w:type="spellEnd"/>
          </w:p>
        </w:tc>
        <w:tc>
          <w:tcPr>
            <w:tcW w:w="2340" w:type="dxa"/>
            <w:shd w:val="pct10" w:color="auto" w:fill="auto"/>
            <w:vAlign w:val="bottom"/>
          </w:tcPr>
          <w:p w14:paraId="17944542" w14:textId="77777777" w:rsidR="004C09DB" w:rsidRPr="006079C7" w:rsidRDefault="004C09DB" w:rsidP="006864B3">
            <w:pPr>
              <w:pStyle w:val="tablehead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Name</w:t>
            </w:r>
          </w:p>
        </w:tc>
        <w:tc>
          <w:tcPr>
            <w:tcW w:w="3855" w:type="dxa"/>
            <w:shd w:val="pct10" w:color="auto" w:fill="auto"/>
            <w:vAlign w:val="bottom"/>
          </w:tcPr>
          <w:p w14:paraId="17944543" w14:textId="77777777" w:rsidR="004C09DB" w:rsidRPr="006079C7" w:rsidRDefault="004C09DB" w:rsidP="006864B3">
            <w:pPr>
              <w:pStyle w:val="tablehead"/>
              <w:ind w:left="-108" w:right="-108"/>
              <w:rPr>
                <w:i/>
                <w:iCs/>
                <w:color w:val="000000"/>
                <w:sz w:val="20"/>
              </w:rPr>
            </w:pPr>
            <w:r w:rsidRPr="006079C7">
              <w:rPr>
                <w:i/>
                <w:iCs/>
                <w:color w:val="000000"/>
                <w:sz w:val="20"/>
              </w:rPr>
              <w:t>Reason for Changes</w:t>
            </w:r>
          </w:p>
        </w:tc>
      </w:tr>
      <w:tr w:rsidR="00585A13" w:rsidRPr="00585A13" w14:paraId="17944549" w14:textId="77777777" w:rsidTr="004C09DB">
        <w:trPr>
          <w:cantSplit/>
        </w:trPr>
        <w:tc>
          <w:tcPr>
            <w:tcW w:w="990" w:type="dxa"/>
          </w:tcPr>
          <w:p w14:paraId="17944545" w14:textId="77777777" w:rsidR="004C09DB" w:rsidRPr="008E36B4" w:rsidRDefault="004C09DB" w:rsidP="00822F42">
            <w:pPr>
              <w:pStyle w:val="tabletext"/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1.0</w:t>
            </w:r>
          </w:p>
        </w:tc>
        <w:tc>
          <w:tcPr>
            <w:tcW w:w="1620" w:type="dxa"/>
          </w:tcPr>
          <w:p w14:paraId="17944546" w14:textId="0985A1F3" w:rsidR="004C09DB" w:rsidRPr="008E36B4" w:rsidRDefault="008E36B4" w:rsidP="00822F42">
            <w:pPr>
              <w:pStyle w:val="tabletext"/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28Feb2017</w:t>
            </w:r>
          </w:p>
        </w:tc>
        <w:tc>
          <w:tcPr>
            <w:tcW w:w="2340" w:type="dxa"/>
          </w:tcPr>
          <w:p w14:paraId="0C06AF5D" w14:textId="77777777" w:rsidR="004C09DB" w:rsidRPr="008E36B4" w:rsidRDefault="008E36B4" w:rsidP="00822F42">
            <w:pPr>
              <w:pStyle w:val="tabletext"/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Jennifer Showalter</w:t>
            </w:r>
          </w:p>
          <w:p w14:paraId="17944547" w14:textId="0F980A70" w:rsidR="008E36B4" w:rsidRPr="008E36B4" w:rsidRDefault="008E36B4" w:rsidP="00822F42">
            <w:pPr>
              <w:pStyle w:val="tabletext"/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Robin White</w:t>
            </w:r>
          </w:p>
        </w:tc>
        <w:tc>
          <w:tcPr>
            <w:tcW w:w="3855" w:type="dxa"/>
          </w:tcPr>
          <w:p w14:paraId="17944548" w14:textId="77777777" w:rsidR="004C09DB" w:rsidRPr="008E36B4" w:rsidRDefault="004C09DB" w:rsidP="00822F42">
            <w:pPr>
              <w:pStyle w:val="tabletext"/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</w:pPr>
            <w:r w:rsidRPr="008E36B4">
              <w:rPr>
                <w:rFonts w:ascii="Segoe UI" w:hAnsi="Segoe UI" w:cs="Segoe UI"/>
                <w:snapToGrid/>
                <w:color w:val="000000"/>
                <w:sz w:val="18"/>
                <w:szCs w:val="18"/>
              </w:rPr>
              <w:t>Original version of the document</w:t>
            </w:r>
          </w:p>
        </w:tc>
      </w:tr>
      <w:tr w:rsidR="004C09DB" w14:paraId="1794454E" w14:textId="77777777" w:rsidTr="004C09DB">
        <w:trPr>
          <w:cantSplit/>
        </w:trPr>
        <w:tc>
          <w:tcPr>
            <w:tcW w:w="990" w:type="dxa"/>
          </w:tcPr>
          <w:p w14:paraId="1794454A" w14:textId="77777777" w:rsidR="004C09DB" w:rsidRPr="006079C7" w:rsidRDefault="004C09DB" w:rsidP="00822F42">
            <w:pPr>
              <w:pStyle w:val="tabletext"/>
              <w:rPr>
                <w:rFonts w:ascii="Arial" w:hAnsi="Arial" w:cs="Arial"/>
                <w:color w:val="008000"/>
                <w:sz w:val="18"/>
              </w:rPr>
            </w:pPr>
          </w:p>
        </w:tc>
        <w:tc>
          <w:tcPr>
            <w:tcW w:w="1620" w:type="dxa"/>
          </w:tcPr>
          <w:p w14:paraId="1794454B" w14:textId="77777777" w:rsidR="004C09DB" w:rsidRPr="006079C7" w:rsidRDefault="004C09DB" w:rsidP="00822F42">
            <w:pPr>
              <w:pStyle w:val="tabletext"/>
              <w:rPr>
                <w:rFonts w:ascii="Arial" w:hAnsi="Arial" w:cs="Arial"/>
                <w:color w:val="008000"/>
                <w:sz w:val="18"/>
              </w:rPr>
            </w:pPr>
          </w:p>
        </w:tc>
        <w:tc>
          <w:tcPr>
            <w:tcW w:w="2340" w:type="dxa"/>
          </w:tcPr>
          <w:p w14:paraId="1794454C" w14:textId="77777777" w:rsidR="004C09DB" w:rsidRPr="006079C7" w:rsidRDefault="004C09DB" w:rsidP="00822F42">
            <w:pPr>
              <w:pStyle w:val="tabletext"/>
              <w:rPr>
                <w:rFonts w:ascii="Arial" w:hAnsi="Arial" w:cs="Arial"/>
                <w:color w:val="008000"/>
                <w:sz w:val="18"/>
              </w:rPr>
            </w:pPr>
          </w:p>
        </w:tc>
        <w:tc>
          <w:tcPr>
            <w:tcW w:w="3855" w:type="dxa"/>
          </w:tcPr>
          <w:p w14:paraId="1794454D" w14:textId="77777777" w:rsidR="004C09DB" w:rsidRPr="006079C7" w:rsidRDefault="004C09DB" w:rsidP="00822F42">
            <w:pPr>
              <w:pStyle w:val="tabletext"/>
              <w:rPr>
                <w:rFonts w:ascii="Arial" w:hAnsi="Arial" w:cs="Arial"/>
                <w:color w:val="008000"/>
                <w:sz w:val="18"/>
              </w:rPr>
            </w:pPr>
          </w:p>
        </w:tc>
      </w:tr>
    </w:tbl>
    <w:p w14:paraId="1794454F" w14:textId="77777777" w:rsidR="004C09DB" w:rsidRDefault="006864B3" w:rsidP="00922B95">
      <w:pPr>
        <w:pStyle w:val="Heading2"/>
        <w:spacing w:before="240"/>
      </w:pPr>
      <w:bookmarkStart w:id="6" w:name="_Toc354660621"/>
      <w:bookmarkStart w:id="7" w:name="_Toc355246881"/>
      <w:r>
        <w:t>2.3</w:t>
      </w:r>
      <w:r>
        <w:tab/>
      </w:r>
      <w:r w:rsidR="004C09DB">
        <w:t>Electronic Storage</w:t>
      </w:r>
      <w:bookmarkEnd w:id="6"/>
      <w:bookmarkEnd w:id="7"/>
    </w:p>
    <w:tbl>
      <w:tblPr>
        <w:tblW w:w="878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87"/>
      </w:tblGrid>
      <w:tr w:rsidR="004C09DB" w14:paraId="17944552" w14:textId="77777777" w:rsidTr="004C09DB">
        <w:trPr>
          <w:cantSplit/>
          <w:trHeight w:val="199"/>
        </w:trPr>
        <w:tc>
          <w:tcPr>
            <w:tcW w:w="8787" w:type="dxa"/>
            <w:shd w:val="clear" w:color="auto" w:fill="CCCCCC"/>
            <w:vAlign w:val="center"/>
          </w:tcPr>
          <w:p w14:paraId="17944551" w14:textId="77777777" w:rsidR="004C09DB" w:rsidRDefault="004C09DB" w:rsidP="00822F42">
            <w:pPr>
              <w:pStyle w:val="TableHeader"/>
              <w:keepLines w:val="0"/>
              <w:spacing w:before="60"/>
              <w:rPr>
                <w:rFonts w:ascii="Arial" w:hAnsi="Arial"/>
                <w:bCs/>
              </w:rPr>
            </w:pPr>
            <w:bookmarkStart w:id="8" w:name="_Toc67821098"/>
            <w:r w:rsidRPr="006079C7">
              <w:rPr>
                <w:rFonts w:ascii="Arial" w:hAnsi="Arial"/>
                <w:bCs/>
                <w:sz w:val="20"/>
              </w:rPr>
              <w:t>Electronic Report Location</w:t>
            </w:r>
          </w:p>
        </w:tc>
      </w:tr>
      <w:tr w:rsidR="004C09DB" w:rsidRPr="006079C7" w14:paraId="17944554" w14:textId="77777777" w:rsidTr="004C09DB">
        <w:trPr>
          <w:cantSplit/>
          <w:trHeight w:val="199"/>
        </w:trPr>
        <w:tc>
          <w:tcPr>
            <w:tcW w:w="8787" w:type="dxa"/>
            <w:vAlign w:val="center"/>
          </w:tcPr>
          <w:p w14:paraId="17944553" w14:textId="215D5CFB" w:rsidR="004C09DB" w:rsidRPr="006079C7" w:rsidRDefault="00625B32" w:rsidP="00625B32">
            <w:pPr>
              <w:spacing w:before="60" w:after="60"/>
              <w:rPr>
                <w:rFonts w:cs="Arial"/>
                <w:color w:val="339966"/>
                <w:sz w:val="18"/>
              </w:rPr>
            </w:pPr>
            <w:proofErr w:type="spellStart"/>
            <w:r w:rsidRPr="00625B32">
              <w:rPr>
                <w:rFonts w:ascii="Segoe UI" w:hAnsi="Segoe UI" w:cs="Segoe UI"/>
                <w:color w:val="000000"/>
                <w:sz w:val="18"/>
                <w:szCs w:val="18"/>
              </w:rPr>
              <w:t>JReview,TU</w:t>
            </w:r>
            <w:proofErr w:type="spellEnd"/>
            <w:r w:rsidRPr="00625B32">
              <w:rPr>
                <w:rFonts w:ascii="Segoe UI" w:hAnsi="Segoe UI" w:cs="Segoe UI"/>
                <w:color w:val="000000"/>
                <w:sz w:val="18"/>
                <w:szCs w:val="18"/>
              </w:rPr>
              <w:t>/TR,Oncology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,ONC_TU219_</w:t>
            </w: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>TU318</w:t>
            </w:r>
          </w:p>
        </w:tc>
      </w:tr>
    </w:tbl>
    <w:p w14:paraId="17944555" w14:textId="77777777" w:rsidR="004C09DB" w:rsidRDefault="006864B3" w:rsidP="00985862">
      <w:pPr>
        <w:pStyle w:val="Heading2"/>
        <w:spacing w:before="240"/>
      </w:pPr>
      <w:bookmarkStart w:id="9" w:name="_Toc354660622"/>
      <w:bookmarkStart w:id="10" w:name="_Toc355246882"/>
      <w:bookmarkEnd w:id="8"/>
      <w:r>
        <w:t>2.4</w:t>
      </w:r>
      <w:r>
        <w:tab/>
      </w:r>
      <w:r w:rsidR="004C09DB">
        <w:t>Detailed Report Specifications</w:t>
      </w:r>
      <w:bookmarkEnd w:id="9"/>
      <w:bookmarkEnd w:id="10"/>
    </w:p>
    <w:tbl>
      <w:tblPr>
        <w:tblW w:w="882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529"/>
        <w:gridCol w:w="23"/>
      </w:tblGrid>
      <w:tr w:rsidR="004C09DB" w14:paraId="17944559" w14:textId="77777777" w:rsidTr="00985862">
        <w:trPr>
          <w:cantSplit/>
          <w:tblHeader/>
        </w:trPr>
        <w:tc>
          <w:tcPr>
            <w:tcW w:w="8820" w:type="dxa"/>
            <w:gridSpan w:val="3"/>
            <w:tcBorders>
              <w:bottom w:val="single" w:sz="4" w:space="0" w:color="auto"/>
            </w:tcBorders>
            <w:shd w:val="clear" w:color="auto" w:fill="E6E6E6"/>
            <w:vAlign w:val="center"/>
          </w:tcPr>
          <w:p w14:paraId="17944558" w14:textId="77777777" w:rsidR="004C09DB" w:rsidRPr="006079C7" w:rsidRDefault="00985862" w:rsidP="00822F42">
            <w:pPr>
              <w:pStyle w:val="TableHeader"/>
              <w:keepLines w:val="0"/>
              <w:spacing w:before="60" w:after="60"/>
              <w:rPr>
                <w:rFonts w:ascii="Arial" w:hAnsi="Arial" w:cs="Arial"/>
                <w:bCs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Detailed </w:t>
            </w:r>
            <w:r w:rsidR="004C09DB">
              <w:rPr>
                <w:rFonts w:ascii="Arial" w:hAnsi="Arial" w:cs="Arial"/>
                <w:sz w:val="20"/>
              </w:rPr>
              <w:t>Specifications</w:t>
            </w:r>
          </w:p>
        </w:tc>
      </w:tr>
      <w:tr w:rsidR="004C09DB" w14:paraId="1794455C" w14:textId="77777777" w:rsidTr="00985862">
        <w:trPr>
          <w:cantSplit/>
          <w:trHeight w:val="404"/>
        </w:trPr>
        <w:tc>
          <w:tcPr>
            <w:tcW w:w="2268" w:type="dxa"/>
            <w:tcBorders>
              <w:bottom w:val="single" w:sz="4" w:space="0" w:color="auto"/>
            </w:tcBorders>
          </w:tcPr>
          <w:p w14:paraId="1794455A" w14:textId="77777777" w:rsidR="004C09DB" w:rsidRPr="004C09DB" w:rsidRDefault="004C09DB" w:rsidP="00985862">
            <w:pPr>
              <w:pStyle w:val="Header"/>
              <w:spacing w:before="60" w:after="60"/>
              <w:ind w:right="29"/>
              <w:jc w:val="right"/>
              <w:rPr>
                <w:rFonts w:cs="Arial"/>
                <w:sz w:val="20"/>
                <w:szCs w:val="20"/>
              </w:rPr>
            </w:pPr>
            <w:r w:rsidRPr="004C09DB">
              <w:rPr>
                <w:rFonts w:cs="Arial"/>
                <w:b/>
                <w:bCs/>
                <w:sz w:val="20"/>
                <w:szCs w:val="20"/>
              </w:rPr>
              <w:t>Data Source</w:t>
            </w:r>
          </w:p>
        </w:tc>
        <w:tc>
          <w:tcPr>
            <w:tcW w:w="6552" w:type="dxa"/>
            <w:gridSpan w:val="2"/>
            <w:tcBorders>
              <w:bottom w:val="single" w:sz="4" w:space="0" w:color="auto"/>
            </w:tcBorders>
          </w:tcPr>
          <w:p w14:paraId="1794455B" w14:textId="38333526" w:rsidR="004C09DB" w:rsidRPr="00AE5D6D" w:rsidRDefault="000F2AFF" w:rsidP="00985862">
            <w:pPr>
              <w:spacing w:before="60"/>
              <w:ind w:right="355"/>
              <w:rPr>
                <w:rFonts w:ascii="Segoe UI" w:hAnsi="Segoe UI" w:cs="Segoe UI"/>
                <w:sz w:val="18"/>
                <w:szCs w:val="18"/>
              </w:rPr>
            </w:pPr>
            <w:r>
              <w:rPr>
                <w:rFonts w:ascii="Segoe UI" w:hAnsi="Segoe UI" w:cs="Segoe UI"/>
                <w:sz w:val="18"/>
                <w:szCs w:val="18"/>
              </w:rPr>
              <w:t xml:space="preserve">INF_SITE, </w:t>
            </w:r>
            <w:r w:rsidR="00AE5D6D" w:rsidRPr="00AE5D6D">
              <w:rPr>
                <w:rFonts w:ascii="Segoe UI" w:hAnsi="Segoe UI" w:cs="Segoe UI"/>
                <w:sz w:val="18"/>
                <w:szCs w:val="18"/>
              </w:rPr>
              <w:t>TU2001, TU3001, EX1001, DS1001</w:t>
            </w:r>
            <w:r>
              <w:rPr>
                <w:rFonts w:ascii="Segoe UI" w:hAnsi="Segoe UI" w:cs="Segoe UI"/>
                <w:sz w:val="18"/>
                <w:szCs w:val="18"/>
              </w:rPr>
              <w:t>, RS1001</w:t>
            </w:r>
          </w:p>
        </w:tc>
      </w:tr>
      <w:tr w:rsidR="004C09DB" w14:paraId="17944560" w14:textId="77777777" w:rsidTr="00985862">
        <w:trPr>
          <w:cantSplit/>
          <w:trHeight w:val="630"/>
        </w:trPr>
        <w:tc>
          <w:tcPr>
            <w:tcW w:w="2268" w:type="dxa"/>
          </w:tcPr>
          <w:p w14:paraId="1794455D" w14:textId="77777777" w:rsidR="004C09DB" w:rsidRPr="004C09DB" w:rsidRDefault="006864B3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t>Variables of Interest</w:t>
            </w:r>
          </w:p>
          <w:p w14:paraId="1794455E" w14:textId="77777777" w:rsidR="004C09DB" w:rsidRPr="004C09DB" w:rsidRDefault="006864B3" w:rsidP="00985862">
            <w:pPr>
              <w:pStyle w:val="tabletext"/>
              <w:ind w:right="29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</w:t>
            </w:r>
            <w:r w:rsidR="004C09DB" w:rsidRPr="004C09DB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ncludes derived variables [give formulas])</w:t>
            </w:r>
          </w:p>
        </w:tc>
        <w:tc>
          <w:tcPr>
            <w:tcW w:w="6552" w:type="dxa"/>
            <w:gridSpan w:val="2"/>
          </w:tcPr>
          <w:p w14:paraId="0673713C" w14:textId="2B789A6C" w:rsidR="00802073" w:rsidRPr="00754E91" w:rsidRDefault="00802073" w:rsidP="00754E91">
            <w:pPr>
              <w:spacing w:before="60" w:after="60"/>
              <w:ind w:right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STUDY</w:t>
            </w:r>
          </w:p>
          <w:p w14:paraId="34D8272F" w14:textId="481C72F8" w:rsidR="009004F6" w:rsidRPr="00754E91" w:rsidRDefault="009004F6" w:rsidP="00754E91">
            <w:pPr>
              <w:spacing w:before="60" w:after="60"/>
              <w:ind w:right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proofErr w:type="spellStart"/>
            <w:r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INF_SITE_sitemnemonic</w:t>
            </w:r>
            <w:proofErr w:type="spellEnd"/>
          </w:p>
          <w:p w14:paraId="632A97A6" w14:textId="74642EB5" w:rsidR="004C09DB" w:rsidRPr="00754E91" w:rsidRDefault="00802073" w:rsidP="00754E91">
            <w:pPr>
              <w:spacing w:before="60" w:after="60"/>
              <w:ind w:right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TU2001_SUBJID, </w:t>
            </w:r>
            <w:r w:rsidR="009004F6"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TU2001_</w:t>
            </w:r>
            <w:r w:rsidR="00194759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TUDAT, </w:t>
            </w:r>
            <w:r w:rsidR="00625B32"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TU2001_</w:t>
            </w:r>
            <w:r w:rsidR="009004F6"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TRDAT, TU2001_TRSPID, TU2001_TULNKID</w:t>
            </w:r>
          </w:p>
          <w:p w14:paraId="741BCA4F" w14:textId="71E3DA08" w:rsidR="009004F6" w:rsidRDefault="00802073" w:rsidP="00754E91">
            <w:pPr>
              <w:spacing w:before="60" w:after="60"/>
              <w:ind w:right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TU3001_SUBJID, </w:t>
            </w:r>
            <w:r w:rsidR="004A6393"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TU3</w:t>
            </w:r>
            <w:r w:rsidR="004A6393">
              <w:rPr>
                <w:rFonts w:ascii="Segoe UI" w:hAnsi="Segoe UI" w:cs="Segoe UI"/>
                <w:color w:val="000000"/>
                <w:sz w:val="18"/>
                <w:szCs w:val="18"/>
              </w:rPr>
              <w:t>001_TU</w:t>
            </w:r>
            <w:r w:rsidR="004A6393"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DAT</w:t>
            </w:r>
            <w:r w:rsidR="004A6393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, </w:t>
            </w:r>
            <w:r w:rsidR="009004F6"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TU3001_TRDAT, TU3001_TRSPID, TU3001_TULNKID</w:t>
            </w:r>
          </w:p>
          <w:p w14:paraId="1F01F524" w14:textId="1BEC7946" w:rsidR="00754E91" w:rsidRPr="00754E91" w:rsidRDefault="00754E91" w:rsidP="00754E91">
            <w:pPr>
              <w:spacing w:before="60" w:after="60"/>
              <w:ind w:right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RS1001_SUBJID, RS1001_OVRLRESP, RS1001_SYMPDET</w:t>
            </w:r>
          </w:p>
          <w:p w14:paraId="0154CA83" w14:textId="136035F2" w:rsidR="009004F6" w:rsidRPr="00754E91" w:rsidRDefault="00802073" w:rsidP="00754E91">
            <w:pPr>
              <w:spacing w:before="60" w:after="60"/>
              <w:ind w:right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EX1001_SUBJID, </w:t>
            </w:r>
            <w:r w:rsidR="009004F6"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EX1001_EXSTDAT</w:t>
            </w:r>
          </w:p>
          <w:p w14:paraId="24D70E4B" w14:textId="34A9B598" w:rsidR="009004F6" w:rsidRPr="00754E91" w:rsidRDefault="00802073" w:rsidP="00754E91">
            <w:pPr>
              <w:spacing w:before="60" w:after="60"/>
              <w:ind w:right="0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DS1001_SUBJID, </w:t>
            </w:r>
            <w:r w:rsidR="009004F6"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DS1001_PAGE</w:t>
            </w:r>
            <w:r w:rsidR="004A6393">
              <w:rPr>
                <w:rFonts w:ascii="Segoe UI" w:hAnsi="Segoe UI" w:cs="Segoe UI"/>
                <w:color w:val="000000"/>
                <w:sz w:val="18"/>
                <w:szCs w:val="18"/>
              </w:rPr>
              <w:t>, DS1001_DSDECOD, DS1001_DSSTDAT</w:t>
            </w:r>
          </w:p>
          <w:p w14:paraId="59F2C86C" w14:textId="77777777" w:rsidR="009004F6" w:rsidRPr="00754E91" w:rsidRDefault="009004F6" w:rsidP="00754E91">
            <w:pPr>
              <w:spacing w:before="60" w:after="60"/>
              <w:ind w:right="0"/>
              <w:rPr>
                <w:rFonts w:ascii="Segoe UI" w:hAnsi="Segoe UI" w:cs="Segoe UI"/>
                <w:color w:val="000000"/>
                <w:sz w:val="18"/>
                <w:szCs w:val="18"/>
              </w:rPr>
            </w:pPr>
          </w:p>
          <w:p w14:paraId="1794455F" w14:textId="761BAE88" w:rsidR="009004F6" w:rsidRPr="006079C7" w:rsidRDefault="00802073" w:rsidP="00754E91">
            <w:pPr>
              <w:spacing w:before="60" w:after="60"/>
              <w:ind w:right="0"/>
              <w:rPr>
                <w:rFonts w:cs="Arial"/>
                <w:sz w:val="18"/>
              </w:rPr>
            </w:pPr>
            <w:r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>Date of Next Scan should be derived by taking the latest TRDAT and calculating the next expected scan date using the 1st study parameter listed in the</w:t>
            </w:r>
            <w:r w:rsidR="00754E9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numbered</w:t>
            </w:r>
            <w:r w:rsidRPr="00754E91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detailed specifications below.</w:t>
            </w:r>
          </w:p>
        </w:tc>
      </w:tr>
      <w:tr w:rsidR="004C09DB" w14:paraId="17944563" w14:textId="77777777" w:rsidTr="00985862">
        <w:trPr>
          <w:cantSplit/>
          <w:trHeight w:val="395"/>
        </w:trPr>
        <w:tc>
          <w:tcPr>
            <w:tcW w:w="2268" w:type="dxa"/>
          </w:tcPr>
          <w:p w14:paraId="17944561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Headers</w:t>
            </w:r>
          </w:p>
        </w:tc>
        <w:tc>
          <w:tcPr>
            <w:tcW w:w="6552" w:type="dxa"/>
            <w:gridSpan w:val="2"/>
          </w:tcPr>
          <w:p w14:paraId="17944562" w14:textId="5D72D5E1" w:rsidR="004C09DB" w:rsidRPr="006079C7" w:rsidRDefault="00116A86" w:rsidP="00985862">
            <w:pPr>
              <w:spacing w:before="60"/>
              <w:ind w:right="355"/>
              <w:rPr>
                <w:rFonts w:cs="Arial"/>
                <w:sz w:val="18"/>
              </w:rPr>
            </w:pPr>
            <w:r w:rsidRPr="00754E91">
              <w:rPr>
                <w:rFonts w:ascii="Segoe UI" w:hAnsi="Segoe UI" w:cs="Segoe UI"/>
                <w:sz w:val="18"/>
                <w:szCs w:val="18"/>
              </w:rPr>
              <w:t>N/A</w:t>
            </w:r>
          </w:p>
        </w:tc>
      </w:tr>
      <w:tr w:rsidR="004C09DB" w14:paraId="17944566" w14:textId="77777777" w:rsidTr="00985862">
        <w:trPr>
          <w:cantSplit/>
          <w:trHeight w:val="368"/>
        </w:trPr>
        <w:tc>
          <w:tcPr>
            <w:tcW w:w="2268" w:type="dxa"/>
          </w:tcPr>
          <w:p w14:paraId="17944564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Footers</w:t>
            </w:r>
          </w:p>
        </w:tc>
        <w:tc>
          <w:tcPr>
            <w:tcW w:w="6552" w:type="dxa"/>
            <w:gridSpan w:val="2"/>
          </w:tcPr>
          <w:p w14:paraId="17944565" w14:textId="19840217" w:rsidR="004C09DB" w:rsidRPr="006079C7" w:rsidRDefault="00116A86" w:rsidP="00985862">
            <w:pPr>
              <w:spacing w:before="60"/>
              <w:ind w:right="355"/>
              <w:rPr>
                <w:rFonts w:cs="Arial"/>
                <w:sz w:val="18"/>
              </w:rPr>
            </w:pPr>
            <w:r w:rsidRPr="00754E91">
              <w:rPr>
                <w:rFonts w:ascii="Segoe UI" w:hAnsi="Segoe UI" w:cs="Segoe UI"/>
                <w:sz w:val="18"/>
                <w:szCs w:val="18"/>
              </w:rPr>
              <w:t>N/A</w:t>
            </w:r>
          </w:p>
        </w:tc>
      </w:tr>
      <w:tr w:rsidR="004C09DB" w14:paraId="17944569" w14:textId="77777777" w:rsidTr="00985862">
        <w:trPr>
          <w:cantSplit/>
          <w:trHeight w:val="630"/>
        </w:trPr>
        <w:tc>
          <w:tcPr>
            <w:tcW w:w="2268" w:type="dxa"/>
          </w:tcPr>
          <w:p w14:paraId="17944567" w14:textId="77777777" w:rsidR="004C09DB" w:rsidRPr="004C09DB" w:rsidRDefault="00985862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>
              <w:rPr>
                <w:rFonts w:cs="Arial"/>
                <w:b/>
                <w:bCs/>
                <w:szCs w:val="20"/>
              </w:rPr>
              <w:lastRenderedPageBreak/>
              <w:t>Format/</w:t>
            </w:r>
            <w:r w:rsidR="004C09DB" w:rsidRPr="004C09DB">
              <w:rPr>
                <w:rFonts w:cs="Arial"/>
                <w:b/>
                <w:bCs/>
                <w:szCs w:val="20"/>
              </w:rPr>
              <w:t>Organization of Output</w:t>
            </w:r>
          </w:p>
        </w:tc>
        <w:tc>
          <w:tcPr>
            <w:tcW w:w="6552" w:type="dxa"/>
            <w:gridSpan w:val="2"/>
          </w:tcPr>
          <w:p w14:paraId="4E2AD0C8" w14:textId="72771AAB" w:rsidR="004C09DB" w:rsidRPr="00754E91" w:rsidRDefault="00802073" w:rsidP="00985862">
            <w:pPr>
              <w:spacing w:before="60"/>
              <w:ind w:right="355"/>
              <w:rPr>
                <w:rFonts w:ascii="Segoe UI" w:hAnsi="Segoe UI" w:cs="Segoe UI"/>
                <w:sz w:val="18"/>
                <w:szCs w:val="18"/>
              </w:rPr>
            </w:pPr>
            <w:r w:rsidRPr="00754E91">
              <w:rPr>
                <w:rFonts w:ascii="Segoe UI" w:hAnsi="Segoe UI" w:cs="Segoe UI"/>
                <w:sz w:val="18"/>
                <w:szCs w:val="18"/>
              </w:rPr>
              <w:t>See attached excel document below</w:t>
            </w:r>
            <w:r w:rsidR="00754E91">
              <w:rPr>
                <w:rFonts w:ascii="Segoe UI" w:hAnsi="Segoe UI" w:cs="Segoe UI"/>
                <w:sz w:val="18"/>
                <w:szCs w:val="18"/>
              </w:rPr>
              <w:t>.</w:t>
            </w:r>
          </w:p>
          <w:bookmarkStart w:id="11" w:name="_MON_1549454399"/>
          <w:bookmarkEnd w:id="11"/>
          <w:p w14:paraId="17944568" w14:textId="6E987D10" w:rsidR="00754E91" w:rsidRPr="006079C7" w:rsidRDefault="00CF38E4" w:rsidP="00985862">
            <w:pPr>
              <w:spacing w:before="60"/>
              <w:ind w:right="355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object w:dxaOrig="1551" w:dyaOrig="1004" w14:anchorId="4A013C8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7.25pt;height:50.25pt" o:ole="">
                  <v:imagedata r:id="rId17" o:title=""/>
                </v:shape>
                <o:OLEObject Type="Embed" ProgID="Excel.Sheet.12" ShapeID="_x0000_i1025" DrawAspect="Icon" ObjectID="_1549970365" r:id="rId18"/>
              </w:object>
            </w:r>
          </w:p>
        </w:tc>
      </w:tr>
      <w:tr w:rsidR="004C09DB" w14:paraId="1794456C" w14:textId="77777777" w:rsidTr="00985862">
        <w:trPr>
          <w:cantSplit/>
          <w:trHeight w:val="332"/>
        </w:trPr>
        <w:tc>
          <w:tcPr>
            <w:tcW w:w="2268" w:type="dxa"/>
          </w:tcPr>
          <w:p w14:paraId="1794456A" w14:textId="77777777" w:rsidR="004C09DB" w:rsidRPr="004C09DB" w:rsidRDefault="004C09DB" w:rsidP="00985862">
            <w:pPr>
              <w:spacing w:before="60" w:after="60"/>
              <w:ind w:right="29"/>
              <w:jc w:val="right"/>
              <w:rPr>
                <w:rFonts w:cs="Arial"/>
                <w:b/>
                <w:bCs/>
                <w:szCs w:val="20"/>
              </w:rPr>
            </w:pPr>
            <w:r w:rsidRPr="004C09DB">
              <w:rPr>
                <w:rFonts w:cs="Arial"/>
                <w:b/>
                <w:bCs/>
                <w:szCs w:val="20"/>
              </w:rPr>
              <w:t>Output Location</w:t>
            </w:r>
          </w:p>
        </w:tc>
        <w:tc>
          <w:tcPr>
            <w:tcW w:w="6552" w:type="dxa"/>
            <w:gridSpan w:val="2"/>
          </w:tcPr>
          <w:p w14:paraId="1794456B" w14:textId="0765BAE2" w:rsidR="004C09DB" w:rsidRPr="006079C7" w:rsidRDefault="00802073" w:rsidP="00985862">
            <w:pPr>
              <w:spacing w:before="60"/>
              <w:ind w:right="355"/>
              <w:rPr>
                <w:rFonts w:cs="Arial"/>
                <w:sz w:val="18"/>
              </w:rPr>
            </w:pPr>
            <w:r w:rsidRPr="00754E91">
              <w:rPr>
                <w:rFonts w:ascii="Segoe UI" w:hAnsi="Segoe UI" w:cs="Segoe UI"/>
                <w:sz w:val="18"/>
                <w:szCs w:val="18"/>
              </w:rPr>
              <w:t>JReview</w:t>
            </w:r>
          </w:p>
        </w:tc>
      </w:tr>
      <w:tr w:rsidR="00AE5D6D" w14:paraId="17944571" w14:textId="77777777" w:rsidTr="00515DD2">
        <w:trPr>
          <w:gridAfter w:val="1"/>
          <w:wAfter w:w="23" w:type="dxa"/>
          <w:cantSplit/>
          <w:trHeight w:val="3500"/>
        </w:trPr>
        <w:tc>
          <w:tcPr>
            <w:tcW w:w="8797" w:type="dxa"/>
            <w:gridSpan w:val="2"/>
          </w:tcPr>
          <w:p w14:paraId="3B7EAFFC" w14:textId="793E6520" w:rsidR="00637233" w:rsidRDefault="00637233" w:rsidP="00637233">
            <w:pPr>
              <w:pStyle w:val="ListParagraph"/>
              <w:spacing w:before="60"/>
              <w:ind w:right="355"/>
              <w:rPr>
                <w:ins w:id="12" w:author="Craig Brelage" w:date="2017-03-02T11:19:00Z"/>
              </w:rPr>
            </w:pPr>
            <w:ins w:id="13" w:author="Craig Brelage" w:date="2017-03-02T11:18:00Z">
              <w:r w:rsidRPr="00637233">
                <w:rPr>
                  <w:rFonts w:cs="Arial"/>
                  <w:b/>
                  <w:sz w:val="18"/>
                  <w:szCs w:val="18"/>
                  <w:u w:val="single"/>
                </w:rPr>
                <w:t>ASSUMPTION</w:t>
              </w:r>
              <w:r>
                <w:rPr>
                  <w:rFonts w:cs="Arial"/>
                  <w:sz w:val="18"/>
                  <w:szCs w:val="18"/>
                </w:rPr>
                <w:t xml:space="preserve">: Studies that will be using this report will be following </w:t>
              </w:r>
            </w:ins>
            <w:ins w:id="14" w:author="Craig Brelage" w:date="2017-03-02T11:19:00Z">
              <w:r>
                <w:t>Onc CRF templates</w:t>
              </w:r>
              <w:r>
                <w:t xml:space="preserve"> with first study being </w:t>
              </w:r>
              <w:bookmarkStart w:id="15" w:name="_GoBack"/>
              <w:r w:rsidRPr="00637233">
                <w:t>I3Y-MC-JPBZ</w:t>
              </w:r>
              <w:bookmarkEnd w:id="15"/>
            </w:ins>
          </w:p>
          <w:p w14:paraId="69BA67B2" w14:textId="77777777" w:rsidR="00637233" w:rsidRPr="00637233" w:rsidRDefault="00637233" w:rsidP="00637233">
            <w:pPr>
              <w:pStyle w:val="ListParagraph"/>
              <w:spacing w:before="60"/>
              <w:ind w:right="355"/>
              <w:rPr>
                <w:rFonts w:cs="Arial"/>
                <w:sz w:val="18"/>
                <w:szCs w:val="18"/>
              </w:rPr>
            </w:pPr>
          </w:p>
          <w:p w14:paraId="24953CD5" w14:textId="2694AEB8" w:rsidR="00754E91" w:rsidRPr="00754E91" w:rsidDel="00B12B26" w:rsidRDefault="00515DD2" w:rsidP="005F4E1C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del w:id="16" w:author="Craig Brelage" w:date="2017-03-02T11:21:00Z"/>
                <w:rFonts w:cs="Arial"/>
                <w:sz w:val="18"/>
                <w:szCs w:val="18"/>
              </w:rPr>
            </w:pPr>
            <w:del w:id="17" w:author="Craig Brelage" w:date="2017-03-02T11:21:00Z">
              <w:r w:rsidDel="00B12B26">
                <w:rPr>
                  <w:rFonts w:ascii="Segoe UI" w:hAnsi="Segoe UI" w:cs="Segoe UI"/>
                  <w:color w:val="000000"/>
                  <w:sz w:val="18"/>
                  <w:szCs w:val="18"/>
                </w:rPr>
                <w:delText>Build a</w:delText>
              </w:r>
              <w:r w:rsidR="00AE5D6D" w:rsidRPr="00AE5D6D" w:rsidDel="00B12B26">
                <w:rPr>
                  <w:rFonts w:ascii="Segoe UI" w:hAnsi="Segoe UI" w:cs="Segoe UI"/>
                  <w:color w:val="000000"/>
                  <w:sz w:val="18"/>
                  <w:szCs w:val="18"/>
                </w:rPr>
                <w:delText xml:space="preserve"> study specific parameter to ask the number of days/weeks expected between scans.</w:delText>
              </w:r>
              <w:r w:rsidR="00754E91" w:rsidDel="00B12B26">
                <w:rPr>
                  <w:rFonts w:ascii="Segoe UI" w:hAnsi="Segoe UI" w:cs="Segoe UI"/>
                  <w:color w:val="000000"/>
                  <w:sz w:val="18"/>
                  <w:szCs w:val="18"/>
                </w:rPr>
                <w:delText xml:space="preserve">  </w:delText>
              </w:r>
            </w:del>
          </w:p>
          <w:p w14:paraId="1794456F" w14:textId="779D8F2D" w:rsidR="00AE5D6D" w:rsidRPr="00AE5D6D" w:rsidDel="00B12B26" w:rsidRDefault="00754E91" w:rsidP="00754E91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del w:id="18" w:author="Craig Brelage" w:date="2017-03-02T11:21:00Z"/>
                <w:rFonts w:cs="Arial"/>
                <w:sz w:val="18"/>
                <w:szCs w:val="18"/>
              </w:rPr>
            </w:pPr>
            <w:del w:id="19" w:author="Craig Brelage" w:date="2017-03-02T11:21:00Z">
              <w:r w:rsidDel="00B12B26">
                <w:rPr>
                  <w:rFonts w:ascii="Segoe UI" w:hAnsi="Segoe UI" w:cs="Segoe UI"/>
                  <w:color w:val="000000"/>
                  <w:sz w:val="18"/>
                  <w:szCs w:val="18"/>
                </w:rPr>
                <w:delText>Message:  Protocol expected scan frequency in weeks (enter the max window between scans)</w:delText>
              </w:r>
            </w:del>
          </w:p>
          <w:p w14:paraId="35832E35" w14:textId="04FF3DC5" w:rsidR="00AE5D6D" w:rsidRPr="00754E91" w:rsidDel="00B12B26" w:rsidRDefault="00515DD2" w:rsidP="005F4E1C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del w:id="20" w:author="Craig Brelage" w:date="2017-03-02T11:21:00Z"/>
                <w:rFonts w:cs="Arial"/>
                <w:sz w:val="18"/>
                <w:szCs w:val="18"/>
              </w:rPr>
            </w:pPr>
            <w:del w:id="21" w:author="Craig Brelage" w:date="2017-03-02T11:21:00Z">
              <w:r w:rsidDel="00B12B26">
                <w:rPr>
                  <w:rFonts w:ascii="Segoe UI" w:hAnsi="Segoe UI" w:cs="Segoe UI"/>
                  <w:color w:val="000000"/>
                  <w:sz w:val="18"/>
                  <w:szCs w:val="18"/>
                </w:rPr>
                <w:delText>Build</w:delText>
              </w:r>
              <w:r w:rsidR="00AE5D6D" w:rsidRPr="00AE5D6D" w:rsidDel="00B12B26">
                <w:rPr>
                  <w:rFonts w:ascii="Segoe UI" w:hAnsi="Segoe UI" w:cs="Segoe UI"/>
                  <w:color w:val="000000"/>
                  <w:sz w:val="18"/>
                  <w:szCs w:val="18"/>
                </w:rPr>
                <w:delText xml:space="preserve"> a 2</w:delText>
              </w:r>
              <w:r w:rsidR="00AE5D6D" w:rsidRPr="00AE5D6D" w:rsidDel="00B12B26">
                <w:rPr>
                  <w:rFonts w:ascii="Segoe UI" w:hAnsi="Segoe UI" w:cs="Segoe UI"/>
                  <w:color w:val="000000"/>
                  <w:sz w:val="18"/>
                  <w:szCs w:val="18"/>
                  <w:vertAlign w:val="superscript"/>
                </w:rPr>
                <w:delText>nd</w:delText>
              </w:r>
              <w:r w:rsidR="00AE5D6D" w:rsidRPr="00AE5D6D" w:rsidDel="00B12B26">
                <w:rPr>
                  <w:rFonts w:ascii="Segoe UI" w:hAnsi="Segoe UI" w:cs="Segoe UI"/>
                  <w:color w:val="000000"/>
                  <w:sz w:val="18"/>
                  <w:szCs w:val="18"/>
                </w:rPr>
                <w:delText xml:space="preserve"> study specific parameter to ask if protocol allows only non-target disease.</w:delText>
              </w:r>
            </w:del>
          </w:p>
          <w:p w14:paraId="0A100566" w14:textId="1C0C0007" w:rsidR="00754E91" w:rsidRPr="00AE5D6D" w:rsidDel="00B12B26" w:rsidRDefault="00754E91" w:rsidP="00754E91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del w:id="22" w:author="Craig Brelage" w:date="2017-03-02T11:21:00Z"/>
                <w:rFonts w:cs="Arial"/>
                <w:sz w:val="18"/>
                <w:szCs w:val="18"/>
              </w:rPr>
            </w:pPr>
            <w:del w:id="23" w:author="Craig Brelage" w:date="2017-03-02T11:21:00Z">
              <w:r w:rsidDel="00B12B26">
                <w:rPr>
                  <w:rFonts w:ascii="Segoe UI" w:hAnsi="Segoe UI" w:cs="Segoe UI"/>
                  <w:color w:val="000000"/>
                  <w:sz w:val="18"/>
                  <w:szCs w:val="18"/>
                </w:rPr>
                <w:delText>Message:  Does protocol allow subjects with only non-target disease?  (enter Y or N)</w:delText>
              </w:r>
            </w:del>
          </w:p>
          <w:p w14:paraId="1369BCA6" w14:textId="06181DBA" w:rsidR="00B12B26" w:rsidRDefault="00B12B26" w:rsidP="005C065D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ins w:id="24" w:author="Craig Brelage" w:date="2017-03-02T11:28:00Z"/>
                <w:rFonts w:ascii="Segoe UI" w:hAnsi="Segoe UI" w:cs="Segoe UI"/>
                <w:color w:val="000000"/>
                <w:sz w:val="18"/>
                <w:szCs w:val="18"/>
              </w:rPr>
            </w:pPr>
            <w:ins w:id="25" w:author="Craig Brelage" w:date="2017-03-02T11:21:00Z">
              <w:r>
                <w:rPr>
                  <w:rFonts w:ascii="Segoe UI" w:hAnsi="Segoe UI" w:cs="Segoe UI"/>
                  <w:color w:val="000000"/>
                  <w:sz w:val="18"/>
                  <w:szCs w:val="18"/>
                </w:rPr>
                <w:t>A parameter excel (</w:t>
              </w:r>
              <w:proofErr w:type="spellStart"/>
              <w:r>
                <w:rPr>
                  <w:rFonts w:ascii="Segoe UI" w:hAnsi="Segoe UI" w:cs="Segoe UI"/>
                  <w:color w:val="000000"/>
                  <w:sz w:val="18"/>
                  <w:szCs w:val="18"/>
                </w:rPr>
                <w:t>xls</w:t>
              </w:r>
              <w:proofErr w:type="spellEnd"/>
              <w:r>
                <w:rPr>
                  <w:rFonts w:ascii="Segoe UI" w:hAnsi="Segoe UI" w:cs="Segoe UI"/>
                  <w:color w:val="000000"/>
                  <w:sz w:val="18"/>
                  <w:szCs w:val="18"/>
                </w:rPr>
                <w:t xml:space="preserve">) file will be </w:t>
              </w:r>
            </w:ins>
            <w:ins w:id="26" w:author="Craig Brelage" w:date="2017-03-02T11:22:00Z">
              <w:r>
                <w:rPr>
                  <w:rFonts w:ascii="Segoe UI" w:hAnsi="Segoe UI" w:cs="Segoe UI"/>
                  <w:color w:val="000000"/>
                  <w:sz w:val="18"/>
                  <w:szCs w:val="18"/>
                </w:rPr>
                <w:t xml:space="preserve">available for the report </w:t>
              </w:r>
            </w:ins>
            <w:ins w:id="27" w:author="Craig Brelage" w:date="2017-03-02T11:27:00Z">
              <w:r>
                <w:rPr>
                  <w:rFonts w:ascii="Segoe UI" w:hAnsi="Segoe UI" w:cs="Segoe UI"/>
                  <w:color w:val="000000"/>
                  <w:sz w:val="18"/>
                  <w:szCs w:val="18"/>
                </w:rPr>
                <w:t>read in the following study specific parameters:</w:t>
              </w:r>
            </w:ins>
          </w:p>
          <w:p w14:paraId="629D0C1D" w14:textId="77777777" w:rsidR="0075351F" w:rsidRPr="00AE5D6D" w:rsidRDefault="0075351F" w:rsidP="0075351F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ins w:id="28" w:author="Craig Brelage" w:date="2017-03-02T11:28:00Z"/>
                <w:rFonts w:cs="Arial"/>
                <w:sz w:val="18"/>
                <w:szCs w:val="18"/>
              </w:rPr>
            </w:pPr>
            <w:ins w:id="29" w:author="Craig Brelage" w:date="2017-03-02T11:28:00Z">
              <w:r>
                <w:rPr>
                  <w:rFonts w:ascii="Segoe UI" w:hAnsi="Segoe UI" w:cs="Segoe UI"/>
                  <w:color w:val="000000"/>
                  <w:sz w:val="18"/>
                  <w:szCs w:val="18"/>
                </w:rPr>
                <w:t>Protocol expected scan frequency in weeks (enter the max window between scans)</w:t>
              </w:r>
            </w:ins>
          </w:p>
          <w:p w14:paraId="63F47EE4" w14:textId="2F613643" w:rsidR="00B12B26" w:rsidRDefault="0075351F" w:rsidP="0075351F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ins w:id="30" w:author="Craig Brelage" w:date="2017-03-02T11:21:00Z"/>
                <w:rFonts w:ascii="Segoe UI" w:hAnsi="Segoe UI" w:cs="Segoe UI"/>
                <w:color w:val="000000"/>
                <w:sz w:val="18"/>
                <w:szCs w:val="18"/>
              </w:rPr>
            </w:pPr>
            <w:ins w:id="31" w:author="Craig Brelage" w:date="2017-03-02T11:29:00Z">
              <w:r>
                <w:rPr>
                  <w:rFonts w:ascii="Segoe UI" w:hAnsi="Segoe UI" w:cs="Segoe UI"/>
                  <w:color w:val="000000"/>
                  <w:sz w:val="18"/>
                  <w:szCs w:val="18"/>
                </w:rPr>
                <w:t xml:space="preserve">Does protocol allow subjects with only non-target disease?  </w:t>
              </w:r>
            </w:ins>
          </w:p>
          <w:p w14:paraId="2D04E1DD" w14:textId="469D6E5D" w:rsidR="00515DD2" w:rsidRDefault="00AE5D6D" w:rsidP="005C065D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Output when there is not a record with </w:t>
            </w:r>
            <w:r w:rsidR="00194759">
              <w:rPr>
                <w:rFonts w:ascii="Segoe UI" w:hAnsi="Segoe UI" w:cs="Segoe UI"/>
                <w:color w:val="000000"/>
                <w:sz w:val="18"/>
                <w:szCs w:val="18"/>
              </w:rPr>
              <w:t>TU</w:t>
            </w: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DAT on or before earliest (Cycle 1) EXSTDAT for a subject.  </w:t>
            </w:r>
          </w:p>
          <w:p w14:paraId="618D922A" w14:textId="5E959F15" w:rsidR="00AE5D6D" w:rsidRPr="00AE5D6D" w:rsidRDefault="00AE5D6D" w:rsidP="00515DD2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>Error message:  Missing baseline scan.</w:t>
            </w:r>
          </w:p>
          <w:p w14:paraId="5DE3F5D9" w14:textId="5D387AB7" w:rsidR="004A6393" w:rsidRDefault="004A6393" w:rsidP="00CF38E4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Output when the next assessment is expected (based on parameter) but not present. 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Include in calculation all projected </w:t>
            </w:r>
            <w:proofErr w:type="spell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asssessments</w:t>
            </w:r>
            <w:proofErr w:type="spell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not just the 1</w:t>
            </w:r>
            <w:r w:rsidRPr="00754E91">
              <w:rPr>
                <w:rFonts w:ascii="Segoe UI" w:hAnsi="Segoe UI" w:cs="Segoe UI"/>
                <w:color w:val="000000"/>
                <w:sz w:val="18"/>
                <w:szCs w:val="18"/>
                <w:vertAlign w:val="superscript"/>
              </w:rPr>
              <w:t>st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missing assessment.  a. If a subject is missing multiple projected assessments, create multiple records in the output in date order. 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. If RS1001_OVRLRESP = PD and RS1001_SYMPDET = N, do not output as an issue.  </w:t>
            </w:r>
            <w:proofErr w:type="gramStart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c</w:t>
            </w:r>
            <w:proofErr w:type="gramEnd"/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. If DS1001_DSDECOD = DEATH or LOST TO FOLLOW-UP</w:t>
            </w:r>
            <w:r w:rsidR="00CF38E4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and calculated ‘</w:t>
            </w:r>
            <w:r w:rsidR="00CF38E4" w:rsidRPr="00CF38E4">
              <w:rPr>
                <w:rFonts w:ascii="Segoe UI" w:hAnsi="Segoe UI" w:cs="Segoe UI"/>
                <w:color w:val="000000"/>
                <w:sz w:val="18"/>
                <w:szCs w:val="18"/>
              </w:rPr>
              <w:t>Date of Next Scan</w:t>
            </w:r>
            <w:r w:rsidR="00CF38E4">
              <w:rPr>
                <w:rFonts w:ascii="Segoe UI" w:hAnsi="Segoe UI" w:cs="Segoe UI"/>
                <w:color w:val="000000"/>
                <w:sz w:val="18"/>
                <w:szCs w:val="18"/>
              </w:rPr>
              <w:t>’ is greater than or equal to DS1001_DSSTDAT where DS1001_DSDECOD = DEATH or LOST TO FOLLOW-UP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, do not output as an issue.  </w:t>
            </w:r>
          </w:p>
          <w:p w14:paraId="453D2AE5" w14:textId="77777777" w:rsidR="004A6393" w:rsidRPr="004A6393" w:rsidRDefault="004A6393" w:rsidP="004A6393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color w:val="000000"/>
                <w:szCs w:val="20"/>
              </w:rPr>
            </w:pP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>Error message:  Missing post baseline scan(s).</w:t>
            </w:r>
          </w:p>
          <w:p w14:paraId="7DDF5D34" w14:textId="1F98D557" w:rsidR="00194759" w:rsidRPr="00515DD2" w:rsidRDefault="00194759" w:rsidP="004A6393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color w:val="000000"/>
                <w:szCs w:val="20"/>
              </w:rPr>
            </w:pP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Output when there are no target tumors identified. 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a. </w:t>
            </w: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If there are no target tumors and there is a record for the subject in DS1001_LF1 then do not output. 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b.</w:t>
            </w: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I</w:t>
            </w: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f the answer to the study specific parameter “non-target disease only” = Y, do not output as an issue.  </w:t>
            </w:r>
          </w:p>
          <w:p w14:paraId="41A4903F" w14:textId="77777777" w:rsidR="00194759" w:rsidRDefault="00194759" w:rsidP="00194759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>Error message:  No target tumor(s) identified.</w:t>
            </w:r>
          </w:p>
          <w:p w14:paraId="19292002" w14:textId="09CCE8B1" w:rsidR="00BF5DE7" w:rsidRDefault="00BF5DE7" w:rsidP="00194759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Output when there are no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non-</w:t>
            </w: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target tumors identified. 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Only output as an issue when </w:t>
            </w: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>study specific parameter “non-target disease only” = Y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and TU3001_TULNKID does not have a value for a subject.</w:t>
            </w:r>
          </w:p>
          <w:p w14:paraId="66D4C779" w14:textId="601CD997" w:rsidR="00BF5DE7" w:rsidRDefault="00BF5DE7" w:rsidP="00BF5DE7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Error message:  No 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non-</w:t>
            </w: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>target tumor(s) identified.</w:t>
            </w:r>
          </w:p>
          <w:p w14:paraId="3601AC4F" w14:textId="7D07392B" w:rsidR="00515DD2" w:rsidRDefault="00AE5D6D" w:rsidP="00194759">
            <w:pPr>
              <w:pStyle w:val="ListParagraph"/>
              <w:numPr>
                <w:ilvl w:val="0"/>
                <w:numId w:val="17"/>
              </w:numPr>
              <w:spacing w:before="60"/>
              <w:ind w:right="355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Output when there is not at least 1 assessment (TRSPID) entered for every TULNKID.  </w:t>
            </w:r>
          </w:p>
          <w:p w14:paraId="17944570" w14:textId="5C9A1FDE" w:rsidR="00AE5D6D" w:rsidRPr="004A6393" w:rsidRDefault="00AE5D6D" w:rsidP="004A6393">
            <w:pPr>
              <w:pStyle w:val="ListParagraph"/>
              <w:numPr>
                <w:ilvl w:val="1"/>
                <w:numId w:val="17"/>
              </w:numPr>
              <w:spacing w:before="60"/>
              <w:ind w:right="355"/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 w:rsidRPr="00AE5D6D">
              <w:rPr>
                <w:rFonts w:ascii="Segoe UI" w:hAnsi="Segoe UI" w:cs="Segoe UI"/>
                <w:color w:val="000000"/>
                <w:sz w:val="18"/>
                <w:szCs w:val="18"/>
              </w:rPr>
              <w:t>Error message:  No assessment entered for this tumor id.</w:t>
            </w:r>
          </w:p>
        </w:tc>
      </w:tr>
    </w:tbl>
    <w:p w14:paraId="17944572" w14:textId="77777777" w:rsidR="004C09DB" w:rsidRDefault="006864B3" w:rsidP="00922B95">
      <w:pPr>
        <w:pStyle w:val="Heading2"/>
        <w:spacing w:before="240"/>
      </w:pPr>
      <w:bookmarkStart w:id="32" w:name="_Toc354660623"/>
      <w:bookmarkStart w:id="33" w:name="_Toc355246883"/>
      <w:r>
        <w:t>2.5</w:t>
      </w:r>
      <w:r>
        <w:tab/>
      </w:r>
      <w:r w:rsidR="004C09DB">
        <w:t>Validation Completion</w:t>
      </w:r>
      <w:bookmarkEnd w:id="32"/>
      <w:bookmarkEnd w:id="33"/>
    </w:p>
    <w:p w14:paraId="17944573" w14:textId="77777777" w:rsidR="004C09DB" w:rsidRPr="00FB58B4" w:rsidRDefault="004C09DB" w:rsidP="00A54F80">
      <w:pPr>
        <w:pStyle w:val="TableHeader"/>
        <w:keepLines w:val="0"/>
        <w:spacing w:before="0" w:after="0"/>
        <w:jc w:val="left"/>
      </w:pPr>
      <w:r>
        <w:rPr>
          <w:rFonts w:ascii="Arial" w:hAnsi="Arial" w:cs="Arial"/>
          <w:b w:val="0"/>
          <w:bCs/>
          <w:sz w:val="20"/>
        </w:rPr>
        <w:t xml:space="preserve">See Section 5 of the </w:t>
      </w:r>
      <w:r w:rsidRPr="00A54F80">
        <w:rPr>
          <w:rFonts w:ascii="Arial" w:hAnsi="Arial" w:cs="Arial"/>
          <w:bCs/>
          <w:sz w:val="20"/>
        </w:rPr>
        <w:t xml:space="preserve">Code Development </w:t>
      </w:r>
      <w:r w:rsidR="00EF62EE">
        <w:rPr>
          <w:rFonts w:ascii="Arial" w:hAnsi="Arial" w:cs="Arial"/>
          <w:b w:val="0"/>
          <w:bCs/>
          <w:sz w:val="20"/>
        </w:rPr>
        <w:t>procedure</w:t>
      </w:r>
      <w:r>
        <w:rPr>
          <w:rFonts w:ascii="Arial" w:hAnsi="Arial" w:cs="Arial"/>
          <w:b w:val="0"/>
          <w:bCs/>
          <w:sz w:val="20"/>
        </w:rPr>
        <w:t xml:space="preserve"> for the actions required to document the completion of validation.</w:t>
      </w:r>
    </w:p>
    <w:p w14:paraId="17944574" w14:textId="77777777" w:rsidR="0036137A" w:rsidRPr="0036137A" w:rsidRDefault="0036137A" w:rsidP="00E56AC4">
      <w:pPr>
        <w:pStyle w:val="Heading1"/>
        <w:pageBreakBefore/>
      </w:pPr>
      <w:bookmarkStart w:id="34" w:name="_2._Resources"/>
      <w:bookmarkStart w:id="35" w:name="_Toc267481004"/>
      <w:bookmarkStart w:id="36" w:name="_Toc355171831"/>
      <w:bookmarkStart w:id="37" w:name="_Toc355246884"/>
      <w:bookmarkEnd w:id="2"/>
      <w:bookmarkEnd w:id="34"/>
      <w:r w:rsidRPr="0036137A">
        <w:lastRenderedPageBreak/>
        <w:t>Revision History</w:t>
      </w:r>
      <w:bookmarkEnd w:id="35"/>
      <w:bookmarkEnd w:id="36"/>
      <w:bookmarkEnd w:id="37"/>
    </w:p>
    <w:tbl>
      <w:tblPr>
        <w:tblW w:w="896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1886"/>
        <w:gridCol w:w="5355"/>
      </w:tblGrid>
      <w:tr w:rsidR="0036137A" w:rsidRPr="0036137A" w14:paraId="17944578" w14:textId="77777777" w:rsidTr="00822F42">
        <w:tc>
          <w:tcPr>
            <w:tcW w:w="1728" w:type="dxa"/>
            <w:shd w:val="clear" w:color="auto" w:fill="auto"/>
            <w:vAlign w:val="center"/>
          </w:tcPr>
          <w:p w14:paraId="17944575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Version Number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17944576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Effective Date</w:t>
            </w:r>
          </w:p>
        </w:tc>
        <w:tc>
          <w:tcPr>
            <w:tcW w:w="5355" w:type="dxa"/>
            <w:vAlign w:val="center"/>
          </w:tcPr>
          <w:p w14:paraId="17944577" w14:textId="77777777" w:rsidR="0036137A" w:rsidRPr="0036137A" w:rsidRDefault="0036137A" w:rsidP="0036137A">
            <w:pPr>
              <w:ind w:right="0"/>
              <w:rPr>
                <w:b/>
              </w:rPr>
            </w:pPr>
            <w:r w:rsidRPr="0036137A">
              <w:rPr>
                <w:b/>
              </w:rPr>
              <w:t>List of Major Changes</w:t>
            </w:r>
          </w:p>
        </w:tc>
      </w:tr>
      <w:tr w:rsidR="0036137A" w:rsidRPr="0036137A" w14:paraId="1794457C" w14:textId="77777777" w:rsidTr="00822F42">
        <w:tc>
          <w:tcPr>
            <w:tcW w:w="1728" w:type="dxa"/>
            <w:shd w:val="clear" w:color="auto" w:fill="auto"/>
            <w:vAlign w:val="center"/>
          </w:tcPr>
          <w:p w14:paraId="17944579" w14:textId="77777777" w:rsidR="0036137A" w:rsidRPr="0036137A" w:rsidRDefault="004C09DB" w:rsidP="00822F42">
            <w:pPr>
              <w:spacing w:before="60" w:after="60"/>
              <w:ind w:right="0"/>
            </w:pPr>
            <w:r>
              <w:t>1</w:t>
            </w:r>
          </w:p>
        </w:tc>
        <w:tc>
          <w:tcPr>
            <w:tcW w:w="1886" w:type="dxa"/>
            <w:shd w:val="clear" w:color="auto" w:fill="auto"/>
            <w:vAlign w:val="center"/>
          </w:tcPr>
          <w:p w14:paraId="1794457A" w14:textId="77777777" w:rsidR="0036137A" w:rsidRPr="0036137A" w:rsidRDefault="004C09DB" w:rsidP="00822F42">
            <w:pPr>
              <w:spacing w:before="60" w:after="60"/>
              <w:ind w:right="0"/>
            </w:pPr>
            <w:r>
              <w:t>01-Aug-2013</w:t>
            </w:r>
          </w:p>
        </w:tc>
        <w:tc>
          <w:tcPr>
            <w:tcW w:w="5355" w:type="dxa"/>
            <w:vAlign w:val="center"/>
          </w:tcPr>
          <w:p w14:paraId="1794457B" w14:textId="62B66E80" w:rsidR="0036137A" w:rsidRPr="003153ED" w:rsidRDefault="004C09DB" w:rsidP="00822F42">
            <w:pPr>
              <w:spacing w:before="60" w:after="60"/>
              <w:ind w:right="0"/>
              <w:rPr>
                <w:szCs w:val="20"/>
              </w:rPr>
            </w:pPr>
            <w:r w:rsidRPr="003153ED">
              <w:rPr>
                <w:szCs w:val="20"/>
              </w:rPr>
              <w:t>This is the initial release.</w:t>
            </w:r>
            <w:r w:rsidR="00390586" w:rsidRPr="003153ED">
              <w:rPr>
                <w:szCs w:val="20"/>
              </w:rPr>
              <w:t xml:space="preserve">  This required tool replaces </w:t>
            </w:r>
            <w:r w:rsidR="00822F42" w:rsidRPr="003153ED">
              <w:rPr>
                <w:szCs w:val="20"/>
              </w:rPr>
              <w:t xml:space="preserve">the </w:t>
            </w:r>
            <w:r w:rsidR="00390586" w:rsidRPr="003153ED">
              <w:rPr>
                <w:b/>
                <w:szCs w:val="20"/>
              </w:rPr>
              <w:t>Data Reports Require</w:t>
            </w:r>
            <w:r w:rsidR="00D6398A" w:rsidRPr="003153ED">
              <w:rPr>
                <w:b/>
                <w:szCs w:val="20"/>
              </w:rPr>
              <w:t>ments Document (MQS421-013-TL</w:t>
            </w:r>
            <w:r w:rsidR="00822F42" w:rsidRPr="003153ED">
              <w:rPr>
                <w:b/>
                <w:szCs w:val="20"/>
              </w:rPr>
              <w:t>1</w:t>
            </w:r>
            <w:r w:rsidR="00D6398A" w:rsidRPr="003153ED">
              <w:rPr>
                <w:b/>
                <w:szCs w:val="20"/>
              </w:rPr>
              <w:t>-v1</w:t>
            </w:r>
            <w:r w:rsidR="00390586" w:rsidRPr="003153ED">
              <w:rPr>
                <w:b/>
                <w:szCs w:val="20"/>
              </w:rPr>
              <w:t>)</w:t>
            </w:r>
            <w:r w:rsidR="00822F42" w:rsidRPr="003153ED">
              <w:rPr>
                <w:szCs w:val="20"/>
              </w:rPr>
              <w:t xml:space="preserve"> </w:t>
            </w:r>
            <w:r w:rsidR="003153ED" w:rsidRPr="003153ED">
              <w:rPr>
                <w:szCs w:val="20"/>
              </w:rPr>
              <w:t xml:space="preserve">and </w:t>
            </w:r>
            <w:r w:rsidR="003153ED" w:rsidRPr="003153ED">
              <w:rPr>
                <w:b/>
                <w:szCs w:val="20"/>
              </w:rPr>
              <w:t>Broad-Use Module Requirements Definition</w:t>
            </w:r>
            <w:r w:rsidR="003153ED">
              <w:rPr>
                <w:b/>
                <w:szCs w:val="20"/>
              </w:rPr>
              <w:t xml:space="preserve"> (</w:t>
            </w:r>
            <w:r w:rsidR="003153ED" w:rsidRPr="003153ED">
              <w:rPr>
                <w:b/>
                <w:szCs w:val="20"/>
              </w:rPr>
              <w:t>MQS460-001-TL6-v1</w:t>
            </w:r>
            <w:r w:rsidR="003153ED">
              <w:rPr>
                <w:b/>
                <w:szCs w:val="20"/>
              </w:rPr>
              <w:t>)</w:t>
            </w:r>
            <w:r w:rsidR="003153ED" w:rsidRPr="003153ED">
              <w:rPr>
                <w:szCs w:val="20"/>
              </w:rPr>
              <w:t xml:space="preserve"> and </w:t>
            </w:r>
            <w:r w:rsidR="003153ED" w:rsidRPr="003153ED">
              <w:rPr>
                <w:b/>
                <w:szCs w:val="20"/>
              </w:rPr>
              <w:t>Program Requirements Definition</w:t>
            </w:r>
            <w:r w:rsidR="003153ED">
              <w:rPr>
                <w:b/>
                <w:szCs w:val="20"/>
              </w:rPr>
              <w:t xml:space="preserve"> (</w:t>
            </w:r>
            <w:r w:rsidR="003153ED" w:rsidRPr="003153ED">
              <w:rPr>
                <w:b/>
                <w:szCs w:val="20"/>
              </w:rPr>
              <w:t>MQS460-003-TL5-v1</w:t>
            </w:r>
            <w:r w:rsidR="003153ED">
              <w:rPr>
                <w:b/>
                <w:szCs w:val="20"/>
              </w:rPr>
              <w:t>)</w:t>
            </w:r>
            <w:r w:rsidR="003153ED" w:rsidRPr="003153ED">
              <w:rPr>
                <w:szCs w:val="20"/>
              </w:rPr>
              <w:t xml:space="preserve"> </w:t>
            </w:r>
            <w:r w:rsidR="00822F42" w:rsidRPr="003153ED">
              <w:rPr>
                <w:szCs w:val="20"/>
              </w:rPr>
              <w:t>required tool</w:t>
            </w:r>
            <w:r w:rsidR="003153ED">
              <w:rPr>
                <w:szCs w:val="20"/>
              </w:rPr>
              <w:t>s</w:t>
            </w:r>
            <w:r w:rsidR="00390586" w:rsidRPr="003153ED">
              <w:rPr>
                <w:szCs w:val="20"/>
              </w:rPr>
              <w:t>.</w:t>
            </w:r>
          </w:p>
        </w:tc>
      </w:tr>
    </w:tbl>
    <w:p w14:paraId="1794457D" w14:textId="77777777" w:rsidR="0036137A" w:rsidRPr="0036137A" w:rsidRDefault="0036137A" w:rsidP="0036137A">
      <w:pPr>
        <w:ind w:right="0"/>
      </w:pPr>
    </w:p>
    <w:sectPr w:rsidR="0036137A" w:rsidRPr="0036137A" w:rsidSect="003930E9">
      <w:footerReference w:type="default" r:id="rId1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D05153" w14:textId="77777777" w:rsidR="001E0FAE" w:rsidRDefault="001E0FAE">
      <w:r>
        <w:separator/>
      </w:r>
    </w:p>
  </w:endnote>
  <w:endnote w:type="continuationSeparator" w:id="0">
    <w:p w14:paraId="2CF4B53B" w14:textId="77777777" w:rsidR="001E0FAE" w:rsidRDefault="001E0F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50" w:type="dxa"/>
      <w:tblInd w:w="-1260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50"/>
    </w:tblGrid>
    <w:tr w:rsidR="00D41B4E" w:rsidRPr="00E56AC4" w14:paraId="17944587" w14:textId="77777777" w:rsidTr="00191652">
      <w:trPr>
        <w:trHeight w:val="343"/>
      </w:trPr>
      <w:tc>
        <w:tcPr>
          <w:tcW w:w="11250" w:type="dxa"/>
        </w:tcPr>
        <w:p w14:paraId="17944586" w14:textId="7071CA23" w:rsidR="00D41B4E" w:rsidRPr="00E56AC4" w:rsidRDefault="00D41B4E" w:rsidP="00E421B6">
          <w:pPr>
            <w:pStyle w:val="Footer"/>
            <w:tabs>
              <w:tab w:val="clear" w:pos="4320"/>
              <w:tab w:val="clear" w:pos="8640"/>
              <w:tab w:val="center" w:pos="5760"/>
              <w:tab w:val="right" w:pos="10710"/>
            </w:tabs>
            <w:spacing w:before="60"/>
            <w:ind w:left="1260" w:right="1080"/>
            <w:rPr>
              <w:sz w:val="16"/>
              <w:szCs w:val="16"/>
            </w:rPr>
          </w:pPr>
          <w:r w:rsidRPr="00E56AC4">
            <w:rPr>
              <w:sz w:val="16"/>
              <w:szCs w:val="16"/>
            </w:rPr>
            <w:t>Eli Lilly and Company © 20</w:t>
          </w:r>
          <w:r>
            <w:rPr>
              <w:sz w:val="16"/>
              <w:szCs w:val="16"/>
            </w:rPr>
            <w:t>13</w:t>
          </w:r>
          <w:r w:rsidRPr="00E56AC4">
            <w:rPr>
              <w:sz w:val="16"/>
              <w:szCs w:val="16"/>
            </w:rPr>
            <w:tab/>
            <w:t>Confidential</w:t>
          </w:r>
          <w:r w:rsidRPr="00E56AC4">
            <w:rPr>
              <w:sz w:val="16"/>
              <w:szCs w:val="16"/>
            </w:rPr>
            <w:tab/>
            <w:t xml:space="preserve">Page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PAGE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75351F">
            <w:rPr>
              <w:rStyle w:val="PageNumber"/>
              <w:noProof/>
              <w:sz w:val="16"/>
              <w:szCs w:val="16"/>
            </w:rPr>
            <w:t>1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  <w:r w:rsidRPr="00E56AC4">
            <w:rPr>
              <w:rStyle w:val="PageNumber"/>
              <w:sz w:val="16"/>
              <w:szCs w:val="16"/>
            </w:rPr>
            <w:t xml:space="preserve"> of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NUMPAGES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75351F">
            <w:rPr>
              <w:rStyle w:val="PageNumber"/>
              <w:noProof/>
              <w:sz w:val="16"/>
              <w:szCs w:val="16"/>
            </w:rPr>
            <w:t>4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17944588" w14:textId="77777777" w:rsidR="00D41B4E" w:rsidRDefault="00D41B4E">
    <w:pPr>
      <w:pStyle w:val="Footer"/>
      <w:rPr>
        <w:sz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1794458E" wp14:editId="1794458F">
          <wp:simplePos x="0" y="0"/>
          <wp:positionH relativeFrom="column">
            <wp:posOffset>4983480</wp:posOffset>
          </wp:positionH>
          <wp:positionV relativeFrom="paragraph">
            <wp:posOffset>12065</wp:posOffset>
          </wp:positionV>
          <wp:extent cx="1463040" cy="504190"/>
          <wp:effectExtent l="0" t="0" r="0" b="0"/>
          <wp:wrapNone/>
          <wp:docPr id="1" name="Picture 1" descr="lilly w black 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illy w black typ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3040" cy="5041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7944589" w14:textId="77777777" w:rsidR="00D41B4E" w:rsidRDefault="00D41B4E">
    <w:pPr>
      <w:pStyle w:val="Footer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250" w:type="dxa"/>
      <w:tblInd w:w="-1260" w:type="dxa"/>
      <w:tblBorders>
        <w:top w:val="single" w:sz="4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1250"/>
    </w:tblGrid>
    <w:tr w:rsidR="00D41B4E" w:rsidRPr="00E56AC4" w14:paraId="1794458B" w14:textId="77777777" w:rsidTr="00191652">
      <w:trPr>
        <w:trHeight w:val="343"/>
      </w:trPr>
      <w:tc>
        <w:tcPr>
          <w:tcW w:w="11250" w:type="dxa"/>
        </w:tcPr>
        <w:p w14:paraId="1794458A" w14:textId="2940D3D6" w:rsidR="00D41B4E" w:rsidRPr="00E56AC4" w:rsidRDefault="00D41B4E" w:rsidP="00E421B6">
          <w:pPr>
            <w:pStyle w:val="Footer"/>
            <w:tabs>
              <w:tab w:val="clear" w:pos="4320"/>
              <w:tab w:val="clear" w:pos="8640"/>
              <w:tab w:val="center" w:pos="5760"/>
              <w:tab w:val="right" w:pos="10710"/>
            </w:tabs>
            <w:spacing w:before="60"/>
            <w:ind w:left="1260" w:right="1080"/>
            <w:rPr>
              <w:sz w:val="16"/>
              <w:szCs w:val="16"/>
            </w:rPr>
          </w:pPr>
          <w:r w:rsidRPr="00E56AC4">
            <w:rPr>
              <w:sz w:val="16"/>
              <w:szCs w:val="16"/>
            </w:rPr>
            <w:t xml:space="preserve">Eli </w:t>
          </w:r>
          <w:r>
            <w:rPr>
              <w:sz w:val="16"/>
              <w:szCs w:val="16"/>
            </w:rPr>
            <w:t>Lilly and Company © 2013</w:t>
          </w:r>
          <w:r w:rsidRPr="00E56AC4">
            <w:rPr>
              <w:sz w:val="16"/>
              <w:szCs w:val="16"/>
            </w:rPr>
            <w:tab/>
            <w:t>Confidential</w:t>
          </w:r>
          <w:r w:rsidRPr="00E56AC4">
            <w:rPr>
              <w:sz w:val="16"/>
              <w:szCs w:val="16"/>
            </w:rPr>
            <w:tab/>
            <w:t xml:space="preserve">Page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PAGE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75351F">
            <w:rPr>
              <w:rStyle w:val="PageNumber"/>
              <w:noProof/>
              <w:sz w:val="16"/>
              <w:szCs w:val="16"/>
            </w:rPr>
            <w:t>3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  <w:r w:rsidRPr="00E56AC4">
            <w:rPr>
              <w:rStyle w:val="PageNumber"/>
              <w:sz w:val="16"/>
              <w:szCs w:val="16"/>
            </w:rPr>
            <w:t xml:space="preserve"> of </w:t>
          </w:r>
          <w:r w:rsidR="00901BCE" w:rsidRPr="00E56AC4">
            <w:rPr>
              <w:rStyle w:val="PageNumber"/>
              <w:sz w:val="16"/>
              <w:szCs w:val="16"/>
            </w:rPr>
            <w:fldChar w:fldCharType="begin"/>
          </w:r>
          <w:r w:rsidRPr="00E56AC4">
            <w:rPr>
              <w:rStyle w:val="PageNumber"/>
              <w:sz w:val="16"/>
              <w:szCs w:val="16"/>
            </w:rPr>
            <w:instrText xml:space="preserve"> NUMPAGES </w:instrText>
          </w:r>
          <w:r w:rsidR="00901BCE" w:rsidRPr="00E56AC4">
            <w:rPr>
              <w:rStyle w:val="PageNumber"/>
              <w:sz w:val="16"/>
              <w:szCs w:val="16"/>
            </w:rPr>
            <w:fldChar w:fldCharType="separate"/>
          </w:r>
          <w:r w:rsidR="0075351F">
            <w:rPr>
              <w:rStyle w:val="PageNumber"/>
              <w:noProof/>
              <w:sz w:val="16"/>
              <w:szCs w:val="16"/>
            </w:rPr>
            <w:t>4</w:t>
          </w:r>
          <w:r w:rsidR="00901BCE" w:rsidRPr="00E56AC4">
            <w:rPr>
              <w:rStyle w:val="PageNumber"/>
              <w:sz w:val="16"/>
              <w:szCs w:val="16"/>
            </w:rPr>
            <w:fldChar w:fldCharType="end"/>
          </w:r>
        </w:p>
      </w:tc>
    </w:tr>
  </w:tbl>
  <w:p w14:paraId="1794458C" w14:textId="77777777" w:rsidR="00D41B4E" w:rsidRDefault="00D41B4E">
    <w:pPr>
      <w:pStyle w:val="Footer"/>
      <w:rPr>
        <w:sz w:val="16"/>
      </w:rPr>
    </w:pPr>
  </w:p>
  <w:p w14:paraId="1794458D" w14:textId="77777777" w:rsidR="00D41B4E" w:rsidRDefault="00D41B4E">
    <w:pPr>
      <w:pStyle w:val="Footer"/>
      <w:rPr>
        <w:sz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FDA678" w14:textId="77777777" w:rsidR="001E0FAE" w:rsidRDefault="001E0FAE">
      <w:r>
        <w:separator/>
      </w:r>
    </w:p>
  </w:footnote>
  <w:footnote w:type="continuationSeparator" w:id="0">
    <w:p w14:paraId="1D734D32" w14:textId="77777777" w:rsidR="001E0FAE" w:rsidRDefault="001E0FA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944585" w14:textId="77777777" w:rsidR="00D41B4E" w:rsidRPr="003608A3" w:rsidRDefault="00D41B4E" w:rsidP="00191652">
    <w:pPr>
      <w:pStyle w:val="Header"/>
      <w:tabs>
        <w:tab w:val="clear" w:pos="4320"/>
      </w:tabs>
      <w:ind w:right="360"/>
      <w:rPr>
        <w:iCs/>
        <w:sz w:val="16"/>
        <w:szCs w:val="16"/>
      </w:rPr>
    </w:pPr>
    <w:r w:rsidRPr="003608A3">
      <w:rPr>
        <w:i/>
        <w:sz w:val="16"/>
        <w:szCs w:val="16"/>
      </w:rPr>
      <w:t>Code Development:</w:t>
    </w:r>
    <w:r w:rsidRPr="003608A3">
      <w:rPr>
        <w:iCs/>
        <w:sz w:val="16"/>
        <w:szCs w:val="16"/>
      </w:rPr>
      <w:t xml:space="preserve"> Code Development Specifications</w:t>
    </w:r>
    <w:r w:rsidRPr="003608A3">
      <w:rPr>
        <w:iCs/>
        <w:sz w:val="16"/>
        <w:szCs w:val="16"/>
      </w:rPr>
      <w:tab/>
    </w:r>
    <w:r>
      <w:rPr>
        <w:iCs/>
        <w:sz w:val="16"/>
        <w:szCs w:val="16"/>
      </w:rPr>
      <w:t>MQS460-013-TL2</w:t>
    </w:r>
    <w:r w:rsidRPr="003608A3">
      <w:rPr>
        <w:iCs/>
        <w:sz w:val="16"/>
        <w:szCs w:val="16"/>
      </w:rPr>
      <w:t>-v1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69E4CB1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06FE88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D982608"/>
    <w:multiLevelType w:val="hybridMultilevel"/>
    <w:tmpl w:val="F6B8A260"/>
    <w:lvl w:ilvl="0" w:tplc="6FBC12A6">
      <w:start w:val="1"/>
      <w:numFmt w:val="bullet"/>
      <w:pStyle w:val="md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>
    <w:nsid w:val="0F95067D"/>
    <w:multiLevelType w:val="hybridMultilevel"/>
    <w:tmpl w:val="400EE530"/>
    <w:lvl w:ilvl="0" w:tplc="91A4DCC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3C3D94"/>
    <w:multiLevelType w:val="hybridMultilevel"/>
    <w:tmpl w:val="C1B6DA16"/>
    <w:lvl w:ilvl="0" w:tplc="B50C1F98">
      <w:start w:val="1"/>
      <w:numFmt w:val="bullet"/>
      <w:pStyle w:val="BulletsNormalShortHeading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C2E5E32">
      <w:start w:val="1"/>
      <w:numFmt w:val="bullet"/>
      <w:pStyle w:val="BulletsNormalShortHeading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F439BE">
      <w:start w:val="1"/>
      <w:numFmt w:val="bullet"/>
      <w:pStyle w:val="BulletsNormalShortHeading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F116DF3"/>
    <w:multiLevelType w:val="hybridMultilevel"/>
    <w:tmpl w:val="91C83466"/>
    <w:lvl w:ilvl="0" w:tplc="51989688">
      <w:start w:val="1"/>
      <w:numFmt w:val="decimal"/>
      <w:lvlText w:val="%1."/>
      <w:lvlJc w:val="left"/>
      <w:pPr>
        <w:ind w:left="720" w:hanging="360"/>
      </w:pPr>
      <w:rPr>
        <w:rFonts w:ascii="Segoe UI" w:hAnsi="Segoe UI" w:cs="Segoe UI" w:hint="default"/>
        <w:color w:val="000000"/>
        <w:sz w:val="2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B7F2813"/>
    <w:multiLevelType w:val="hybridMultilevel"/>
    <w:tmpl w:val="23FCCCFE"/>
    <w:lvl w:ilvl="0" w:tplc="04090003">
      <w:start w:val="1"/>
      <w:numFmt w:val="bullet"/>
      <w:lvlText w:val="o"/>
      <w:lvlJc w:val="left"/>
      <w:pPr>
        <w:tabs>
          <w:tab w:val="num" w:pos="630"/>
        </w:tabs>
        <w:ind w:left="6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506A2B14"/>
    <w:multiLevelType w:val="hybridMultilevel"/>
    <w:tmpl w:val="909AE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3175D7D"/>
    <w:multiLevelType w:val="multilevel"/>
    <w:tmpl w:val="F6A0030A"/>
    <w:lvl w:ilvl="0">
      <w:start w:val="5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55EC7E7C"/>
    <w:multiLevelType w:val="hybridMultilevel"/>
    <w:tmpl w:val="400EE530"/>
    <w:lvl w:ilvl="0" w:tplc="FE82526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23B3C2B"/>
    <w:multiLevelType w:val="hybridMultilevel"/>
    <w:tmpl w:val="FCCA9C5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0B4AF3"/>
    <w:multiLevelType w:val="hybridMultilevel"/>
    <w:tmpl w:val="ACDE676E"/>
    <w:lvl w:ilvl="0" w:tplc="C77EE9B4">
      <w:start w:val="1"/>
      <w:numFmt w:val="bullet"/>
      <w:pStyle w:val="BulletsmdBulletRight1Heading1"/>
      <w:lvlText w:val=""/>
      <w:lvlJc w:val="left"/>
      <w:pPr>
        <w:ind w:left="875" w:hanging="360"/>
      </w:pPr>
      <w:rPr>
        <w:rFonts w:ascii="Symbol" w:hAnsi="Symbol" w:hint="default"/>
      </w:rPr>
    </w:lvl>
    <w:lvl w:ilvl="1" w:tplc="E43C9504">
      <w:start w:val="1"/>
      <w:numFmt w:val="bullet"/>
      <w:pStyle w:val="BulletsmdBulletRight1Heading2"/>
      <w:lvlText w:val="o"/>
      <w:lvlJc w:val="left"/>
      <w:pPr>
        <w:ind w:left="1595" w:hanging="360"/>
      </w:pPr>
      <w:rPr>
        <w:rFonts w:ascii="Courier New" w:hAnsi="Courier New" w:cs="Courier New" w:hint="default"/>
      </w:rPr>
    </w:lvl>
    <w:lvl w:ilvl="2" w:tplc="66AA1820">
      <w:start w:val="1"/>
      <w:numFmt w:val="bullet"/>
      <w:pStyle w:val="BulletsmdBulletRight1Heading3"/>
      <w:lvlText w:val=""/>
      <w:lvlJc w:val="left"/>
      <w:pPr>
        <w:ind w:left="23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8"/>
  </w:num>
  <w:num w:numId="4">
    <w:abstractNumId w:val="7"/>
  </w:num>
  <w:num w:numId="5">
    <w:abstractNumId w:val="10"/>
  </w:num>
  <w:num w:numId="6">
    <w:abstractNumId w:val="11"/>
  </w:num>
  <w:num w:numId="7">
    <w:abstractNumId w:val="11"/>
  </w:num>
  <w:num w:numId="8">
    <w:abstractNumId w:val="11"/>
  </w:num>
  <w:num w:numId="9">
    <w:abstractNumId w:val="4"/>
  </w:num>
  <w:num w:numId="10">
    <w:abstractNumId w:val="4"/>
  </w:num>
  <w:num w:numId="11">
    <w:abstractNumId w:val="4"/>
  </w:num>
  <w:num w:numId="12">
    <w:abstractNumId w:val="1"/>
  </w:num>
  <w:num w:numId="13">
    <w:abstractNumId w:val="1"/>
  </w:num>
  <w:num w:numId="14">
    <w:abstractNumId w:val="0"/>
  </w:num>
  <w:num w:numId="15">
    <w:abstractNumId w:val="3"/>
  </w:num>
  <w:num w:numId="16">
    <w:abstractNumId w:val="9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upperLetter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1AF"/>
    <w:rsid w:val="00021B26"/>
    <w:rsid w:val="00052F9A"/>
    <w:rsid w:val="000835BD"/>
    <w:rsid w:val="00086B4F"/>
    <w:rsid w:val="000C22C9"/>
    <w:rsid w:val="000C678C"/>
    <w:rsid w:val="000D3F2F"/>
    <w:rsid w:val="000E4D66"/>
    <w:rsid w:val="000E4EE6"/>
    <w:rsid w:val="000F2AFF"/>
    <w:rsid w:val="00115219"/>
    <w:rsid w:val="00116A86"/>
    <w:rsid w:val="00151F39"/>
    <w:rsid w:val="001679F9"/>
    <w:rsid w:val="0017340F"/>
    <w:rsid w:val="00182019"/>
    <w:rsid w:val="00190A96"/>
    <w:rsid w:val="00191652"/>
    <w:rsid w:val="00194759"/>
    <w:rsid w:val="001B3E12"/>
    <w:rsid w:val="001B6ACC"/>
    <w:rsid w:val="001C6D1B"/>
    <w:rsid w:val="001E0FAE"/>
    <w:rsid w:val="001F58EB"/>
    <w:rsid w:val="002120D1"/>
    <w:rsid w:val="0021757C"/>
    <w:rsid w:val="00235C29"/>
    <w:rsid w:val="0024772A"/>
    <w:rsid w:val="002518DF"/>
    <w:rsid w:val="00277B2B"/>
    <w:rsid w:val="002A0343"/>
    <w:rsid w:val="002A0E60"/>
    <w:rsid w:val="002B2BB5"/>
    <w:rsid w:val="002C0205"/>
    <w:rsid w:val="002C535A"/>
    <w:rsid w:val="002D04A5"/>
    <w:rsid w:val="002F398D"/>
    <w:rsid w:val="002F3E77"/>
    <w:rsid w:val="00305619"/>
    <w:rsid w:val="00313900"/>
    <w:rsid w:val="003153ED"/>
    <w:rsid w:val="003203F8"/>
    <w:rsid w:val="0032267A"/>
    <w:rsid w:val="003315E5"/>
    <w:rsid w:val="003608A3"/>
    <w:rsid w:val="0036137A"/>
    <w:rsid w:val="0036162D"/>
    <w:rsid w:val="00364AC4"/>
    <w:rsid w:val="0038421E"/>
    <w:rsid w:val="003875FD"/>
    <w:rsid w:val="00390586"/>
    <w:rsid w:val="00391E60"/>
    <w:rsid w:val="003930E9"/>
    <w:rsid w:val="003A7CF9"/>
    <w:rsid w:val="003B2426"/>
    <w:rsid w:val="003B5E0E"/>
    <w:rsid w:val="003D2C68"/>
    <w:rsid w:val="004000C9"/>
    <w:rsid w:val="00424E33"/>
    <w:rsid w:val="00445E95"/>
    <w:rsid w:val="00456682"/>
    <w:rsid w:val="00463EE1"/>
    <w:rsid w:val="00490874"/>
    <w:rsid w:val="004A6393"/>
    <w:rsid w:val="004C0759"/>
    <w:rsid w:val="004C09DB"/>
    <w:rsid w:val="004C1E9A"/>
    <w:rsid w:val="004C2B66"/>
    <w:rsid w:val="004C3A1B"/>
    <w:rsid w:val="00506362"/>
    <w:rsid w:val="00515DD2"/>
    <w:rsid w:val="005215CF"/>
    <w:rsid w:val="00524D4C"/>
    <w:rsid w:val="00531D9D"/>
    <w:rsid w:val="00537E1F"/>
    <w:rsid w:val="00543FE3"/>
    <w:rsid w:val="0055064F"/>
    <w:rsid w:val="00552C6F"/>
    <w:rsid w:val="00561A2D"/>
    <w:rsid w:val="00576290"/>
    <w:rsid w:val="00585A13"/>
    <w:rsid w:val="00587039"/>
    <w:rsid w:val="005914D0"/>
    <w:rsid w:val="005A251F"/>
    <w:rsid w:val="005C065D"/>
    <w:rsid w:val="005C496C"/>
    <w:rsid w:val="005E1FFA"/>
    <w:rsid w:val="005F4E1C"/>
    <w:rsid w:val="006059AC"/>
    <w:rsid w:val="00613522"/>
    <w:rsid w:val="00625B32"/>
    <w:rsid w:val="00637233"/>
    <w:rsid w:val="006452DB"/>
    <w:rsid w:val="00655102"/>
    <w:rsid w:val="00683620"/>
    <w:rsid w:val="006864B3"/>
    <w:rsid w:val="00694530"/>
    <w:rsid w:val="006E2AA6"/>
    <w:rsid w:val="006E5EE5"/>
    <w:rsid w:val="006F24ED"/>
    <w:rsid w:val="00735EA5"/>
    <w:rsid w:val="0075351F"/>
    <w:rsid w:val="00753656"/>
    <w:rsid w:val="00754E91"/>
    <w:rsid w:val="007650C7"/>
    <w:rsid w:val="00777E72"/>
    <w:rsid w:val="007810D0"/>
    <w:rsid w:val="007876F9"/>
    <w:rsid w:val="00797DC9"/>
    <w:rsid w:val="00797F4B"/>
    <w:rsid w:val="008001C6"/>
    <w:rsid w:val="00802073"/>
    <w:rsid w:val="00802BCF"/>
    <w:rsid w:val="008175CB"/>
    <w:rsid w:val="00822F42"/>
    <w:rsid w:val="008303B5"/>
    <w:rsid w:val="00834820"/>
    <w:rsid w:val="00855AD1"/>
    <w:rsid w:val="00890B0F"/>
    <w:rsid w:val="008A19CA"/>
    <w:rsid w:val="008B3319"/>
    <w:rsid w:val="008B35C6"/>
    <w:rsid w:val="008E36B4"/>
    <w:rsid w:val="008E4473"/>
    <w:rsid w:val="008F0FE4"/>
    <w:rsid w:val="008F193B"/>
    <w:rsid w:val="008F3949"/>
    <w:rsid w:val="008F61AF"/>
    <w:rsid w:val="009004F6"/>
    <w:rsid w:val="00901BCE"/>
    <w:rsid w:val="00905652"/>
    <w:rsid w:val="00906110"/>
    <w:rsid w:val="00917909"/>
    <w:rsid w:val="00917914"/>
    <w:rsid w:val="00920BC8"/>
    <w:rsid w:val="00922B95"/>
    <w:rsid w:val="00937ED3"/>
    <w:rsid w:val="009560C8"/>
    <w:rsid w:val="00961E5E"/>
    <w:rsid w:val="00982C5C"/>
    <w:rsid w:val="00985862"/>
    <w:rsid w:val="00996553"/>
    <w:rsid w:val="009A2B81"/>
    <w:rsid w:val="009B1446"/>
    <w:rsid w:val="009B6E16"/>
    <w:rsid w:val="009B720B"/>
    <w:rsid w:val="00A07E17"/>
    <w:rsid w:val="00A2026F"/>
    <w:rsid w:val="00A31BA4"/>
    <w:rsid w:val="00A42D3F"/>
    <w:rsid w:val="00A4592D"/>
    <w:rsid w:val="00A45BB5"/>
    <w:rsid w:val="00A54F80"/>
    <w:rsid w:val="00A631B6"/>
    <w:rsid w:val="00A651C9"/>
    <w:rsid w:val="00A773DE"/>
    <w:rsid w:val="00A90030"/>
    <w:rsid w:val="00AB63B3"/>
    <w:rsid w:val="00AE01E9"/>
    <w:rsid w:val="00AE5D6D"/>
    <w:rsid w:val="00AF434C"/>
    <w:rsid w:val="00B105ED"/>
    <w:rsid w:val="00B12B26"/>
    <w:rsid w:val="00B15DD6"/>
    <w:rsid w:val="00B23439"/>
    <w:rsid w:val="00B3056E"/>
    <w:rsid w:val="00B3537A"/>
    <w:rsid w:val="00B4576C"/>
    <w:rsid w:val="00B6335B"/>
    <w:rsid w:val="00B65EE6"/>
    <w:rsid w:val="00B92646"/>
    <w:rsid w:val="00BC38F4"/>
    <w:rsid w:val="00BD2F9C"/>
    <w:rsid w:val="00BD35CE"/>
    <w:rsid w:val="00BD724A"/>
    <w:rsid w:val="00BF5DE7"/>
    <w:rsid w:val="00C4742B"/>
    <w:rsid w:val="00C5752B"/>
    <w:rsid w:val="00C608E8"/>
    <w:rsid w:val="00C76E04"/>
    <w:rsid w:val="00CA029F"/>
    <w:rsid w:val="00CC3C83"/>
    <w:rsid w:val="00CE4BD4"/>
    <w:rsid w:val="00CF1D8E"/>
    <w:rsid w:val="00CF38E4"/>
    <w:rsid w:val="00CF71D0"/>
    <w:rsid w:val="00CF7D0F"/>
    <w:rsid w:val="00D10AF5"/>
    <w:rsid w:val="00D164C2"/>
    <w:rsid w:val="00D41B4E"/>
    <w:rsid w:val="00D621C6"/>
    <w:rsid w:val="00D6240E"/>
    <w:rsid w:val="00D6398A"/>
    <w:rsid w:val="00D752C8"/>
    <w:rsid w:val="00D87D33"/>
    <w:rsid w:val="00D94F31"/>
    <w:rsid w:val="00DA4764"/>
    <w:rsid w:val="00DB4484"/>
    <w:rsid w:val="00DC1BFD"/>
    <w:rsid w:val="00DC697F"/>
    <w:rsid w:val="00DF3694"/>
    <w:rsid w:val="00DF54A8"/>
    <w:rsid w:val="00E16D3B"/>
    <w:rsid w:val="00E37E54"/>
    <w:rsid w:val="00E421B6"/>
    <w:rsid w:val="00E56AC4"/>
    <w:rsid w:val="00E5704E"/>
    <w:rsid w:val="00E61243"/>
    <w:rsid w:val="00E623C5"/>
    <w:rsid w:val="00E76D6D"/>
    <w:rsid w:val="00E82FF2"/>
    <w:rsid w:val="00E8561F"/>
    <w:rsid w:val="00E92072"/>
    <w:rsid w:val="00E97F61"/>
    <w:rsid w:val="00EA508D"/>
    <w:rsid w:val="00EB60CA"/>
    <w:rsid w:val="00EC4CC8"/>
    <w:rsid w:val="00EC7F31"/>
    <w:rsid w:val="00ED0BAB"/>
    <w:rsid w:val="00ED48BA"/>
    <w:rsid w:val="00ED72F0"/>
    <w:rsid w:val="00EE7441"/>
    <w:rsid w:val="00EF62EE"/>
    <w:rsid w:val="00F0647D"/>
    <w:rsid w:val="00F21680"/>
    <w:rsid w:val="00F55B8A"/>
    <w:rsid w:val="00F56845"/>
    <w:rsid w:val="00F82818"/>
    <w:rsid w:val="00FB12AA"/>
    <w:rsid w:val="00FB3442"/>
    <w:rsid w:val="00FB7EB6"/>
    <w:rsid w:val="00FC7151"/>
    <w:rsid w:val="00FD618F"/>
    <w:rsid w:val="00FF2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9445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AF"/>
    <w:pPr>
      <w:spacing w:after="200"/>
      <w:ind w:right="216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8F61AF"/>
    <w:pPr>
      <w:keepNext/>
      <w:keepLines/>
      <w:pBdr>
        <w:top w:val="single" w:sz="4" w:space="1" w:color="C0C0C0"/>
      </w:pBdr>
      <w:spacing w:before="240" w:after="80" w:line="374" w:lineRule="exact"/>
      <w:ind w:left="720" w:hanging="720"/>
      <w:outlineLvl w:val="0"/>
    </w:pPr>
    <w:rPr>
      <w:rFonts w:cs="Arial"/>
      <w:b/>
      <w:bCs/>
      <w:kern w:val="28"/>
      <w:sz w:val="28"/>
      <w:szCs w:val="32"/>
    </w:rPr>
  </w:style>
  <w:style w:type="paragraph" w:styleId="Heading2">
    <w:name w:val="heading 2"/>
    <w:basedOn w:val="Normal"/>
    <w:next w:val="Normal"/>
    <w:qFormat/>
    <w:rsid w:val="008F61AF"/>
    <w:pPr>
      <w:keepNext/>
      <w:keepLines/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B6E16"/>
    <w:pPr>
      <w:keepNext/>
      <w:keepLines/>
      <w:spacing w:before="240" w:after="60"/>
      <w:ind w:right="144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8F61AF"/>
    <w:pPr>
      <w:keepNext/>
      <w:keepLines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B6E16"/>
    <w:pPr>
      <w:keepNext/>
      <w:spacing w:before="60" w:after="60"/>
      <w:ind w:right="1440"/>
      <w:outlineLvl w:val="4"/>
    </w:pPr>
    <w:rPr>
      <w:b/>
      <w:bCs/>
      <w:sz w:val="28"/>
      <w:szCs w:val="1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C09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History">
    <w:name w:val="Doc History"/>
    <w:basedOn w:val="Heading4"/>
    <w:rsid w:val="008F61AF"/>
    <w:pPr>
      <w:spacing w:before="60" w:after="0"/>
    </w:pPr>
    <w:rPr>
      <w:b w:val="0"/>
      <w:bCs w:val="0"/>
      <w:sz w:val="18"/>
      <w:szCs w:val="20"/>
    </w:rPr>
  </w:style>
  <w:style w:type="paragraph" w:styleId="Footer">
    <w:name w:val="footer"/>
    <w:basedOn w:val="Normal"/>
    <w:link w:val="FooterChar"/>
    <w:rsid w:val="008F61AF"/>
    <w:pPr>
      <w:tabs>
        <w:tab w:val="center" w:pos="4320"/>
        <w:tab w:val="right" w:pos="8640"/>
      </w:tabs>
      <w:spacing w:after="0"/>
    </w:pPr>
    <w:rPr>
      <w:szCs w:val="20"/>
    </w:rPr>
  </w:style>
  <w:style w:type="paragraph" w:customStyle="1" w:styleId="mdBullet">
    <w:name w:val="md_Bullet"/>
    <w:basedOn w:val="Normal"/>
    <w:next w:val="Normal"/>
    <w:rsid w:val="008F61AF"/>
    <w:pPr>
      <w:keepLines/>
      <w:numPr>
        <w:numId w:val="1"/>
      </w:numPr>
      <w:tabs>
        <w:tab w:val="left" w:pos="720"/>
      </w:tabs>
      <w:spacing w:after="20" w:line="279" w:lineRule="exact"/>
    </w:pPr>
    <w:rPr>
      <w:szCs w:val="20"/>
    </w:rPr>
  </w:style>
  <w:style w:type="character" w:styleId="PageNumber">
    <w:name w:val="page number"/>
    <w:basedOn w:val="DefaultParagraphFont"/>
    <w:rsid w:val="008F61AF"/>
  </w:style>
  <w:style w:type="paragraph" w:styleId="TOC1">
    <w:name w:val="toc 1"/>
    <w:basedOn w:val="Normal"/>
    <w:next w:val="Normal"/>
    <w:uiPriority w:val="39"/>
    <w:rsid w:val="008F61AF"/>
    <w:pPr>
      <w:keepLines/>
      <w:tabs>
        <w:tab w:val="right" w:leader="dot" w:pos="7416"/>
        <w:tab w:val="right" w:pos="8640"/>
      </w:tabs>
      <w:spacing w:before="115" w:after="60" w:line="259" w:lineRule="atLeast"/>
      <w:ind w:left="504" w:hanging="504"/>
    </w:pPr>
    <w:rPr>
      <w:szCs w:val="20"/>
    </w:rPr>
  </w:style>
  <w:style w:type="character" w:styleId="Hyperlink">
    <w:name w:val="Hyperlink"/>
    <w:basedOn w:val="DefaultParagraphFont"/>
    <w:uiPriority w:val="99"/>
    <w:rsid w:val="008F61AF"/>
    <w:rPr>
      <w:color w:val="0000FF"/>
      <w:u w:val="single"/>
    </w:rPr>
  </w:style>
  <w:style w:type="paragraph" w:styleId="Header">
    <w:name w:val="header"/>
    <w:basedOn w:val="Normal"/>
    <w:link w:val="HeaderChar"/>
    <w:rsid w:val="008F61AF"/>
    <w:pPr>
      <w:tabs>
        <w:tab w:val="center" w:pos="4320"/>
        <w:tab w:val="right" w:pos="8640"/>
      </w:tabs>
    </w:pPr>
    <w:rPr>
      <w:sz w:val="18"/>
    </w:rPr>
  </w:style>
  <w:style w:type="character" w:styleId="EndnoteReference">
    <w:name w:val="endnote reference"/>
    <w:basedOn w:val="DefaultParagraphFont"/>
    <w:semiHidden/>
    <w:rsid w:val="008F61AF"/>
    <w:rPr>
      <w:rFonts w:ascii="Times New Roman" w:hAnsi="Times New Roman"/>
      <w:b/>
      <w:dstrike w:val="0"/>
      <w:color w:val="FF0000"/>
      <w:sz w:val="24"/>
      <w:vertAlign w:val="superscript"/>
    </w:rPr>
  </w:style>
  <w:style w:type="character" w:styleId="CommentReference">
    <w:name w:val="annotation reference"/>
    <w:basedOn w:val="DefaultParagraphFont"/>
    <w:rsid w:val="008F61AF"/>
    <w:rPr>
      <w:sz w:val="16"/>
    </w:rPr>
  </w:style>
  <w:style w:type="character" w:customStyle="1" w:styleId="Heading4Char">
    <w:name w:val="Heading 4 Char"/>
    <w:basedOn w:val="DefaultParagraphFont"/>
    <w:link w:val="Heading4"/>
    <w:rsid w:val="008F61AF"/>
    <w:rPr>
      <w:rFonts w:ascii="Arial" w:hAnsi="Arial"/>
      <w:b/>
      <w:bCs/>
      <w:szCs w:val="28"/>
      <w:lang w:val="en-US" w:eastAsia="en-US" w:bidi="ar-SA"/>
    </w:rPr>
  </w:style>
  <w:style w:type="paragraph" w:customStyle="1" w:styleId="TitlePage">
    <w:name w:val="TitlePage"/>
    <w:basedOn w:val="Normal"/>
    <w:rsid w:val="008F61AF"/>
    <w:pPr>
      <w:pBdr>
        <w:top w:val="single" w:sz="4" w:space="6" w:color="C0C0C0"/>
      </w:pBdr>
      <w:spacing w:before="240" w:after="240"/>
      <w:ind w:right="0"/>
    </w:pPr>
    <w:rPr>
      <w:b/>
      <w:sz w:val="28"/>
      <w:szCs w:val="28"/>
    </w:rPr>
  </w:style>
  <w:style w:type="paragraph" w:customStyle="1" w:styleId="ContentsTitle">
    <w:name w:val="ContentsTitle"/>
    <w:basedOn w:val="Normal"/>
    <w:rsid w:val="008F61AF"/>
    <w:rPr>
      <w:b/>
      <w:sz w:val="28"/>
    </w:rPr>
  </w:style>
  <w:style w:type="character" w:customStyle="1" w:styleId="Heading1Char">
    <w:name w:val="Heading 1 Char"/>
    <w:basedOn w:val="DefaultParagraphFont"/>
    <w:link w:val="Heading1"/>
    <w:rsid w:val="008F61AF"/>
    <w:rPr>
      <w:rFonts w:ascii="Arial" w:hAnsi="Arial" w:cs="Arial"/>
      <w:b/>
      <w:bCs/>
      <w:kern w:val="28"/>
      <w:sz w:val="28"/>
      <w:szCs w:val="32"/>
      <w:lang w:val="en-US" w:eastAsia="en-US" w:bidi="ar-SA"/>
    </w:rPr>
  </w:style>
  <w:style w:type="paragraph" w:styleId="CommentText">
    <w:name w:val="annotation text"/>
    <w:basedOn w:val="Normal"/>
    <w:link w:val="CommentTextChar"/>
    <w:rsid w:val="008F61AF"/>
    <w:rPr>
      <w:szCs w:val="20"/>
    </w:rPr>
  </w:style>
  <w:style w:type="paragraph" w:styleId="BalloonText">
    <w:name w:val="Balloon Text"/>
    <w:basedOn w:val="Normal"/>
    <w:semiHidden/>
    <w:rsid w:val="008F61A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8F61A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F193B"/>
    <w:rPr>
      <w:b/>
      <w:bCs/>
    </w:rPr>
  </w:style>
  <w:style w:type="character" w:customStyle="1" w:styleId="sensebreak2">
    <w:name w:val="sense_break2"/>
    <w:basedOn w:val="DefaultParagraphFont"/>
    <w:rsid w:val="002120D1"/>
    <w:rPr>
      <w:vanish w:val="0"/>
      <w:webHidden w:val="0"/>
      <w:specVanish w:val="0"/>
    </w:rPr>
  </w:style>
  <w:style w:type="character" w:customStyle="1" w:styleId="sensecontent2">
    <w:name w:val="sense_content2"/>
    <w:basedOn w:val="DefaultParagraphFont"/>
    <w:rsid w:val="002120D1"/>
    <w:rPr>
      <w:rFonts w:ascii="Times New Roman" w:hAnsi="Times New Roman" w:cs="Times New Roman" w:hint="default"/>
      <w:b w:val="0"/>
      <w:bCs w:val="0"/>
    </w:rPr>
  </w:style>
  <w:style w:type="paragraph" w:customStyle="1" w:styleId="NormalShort">
    <w:name w:val="NormalShort"/>
    <w:basedOn w:val="Normal"/>
    <w:link w:val="NormalShortChar"/>
    <w:qFormat/>
    <w:rsid w:val="002F3E77"/>
    <w:pPr>
      <w:spacing w:before="60" w:after="60"/>
      <w:ind w:right="1260"/>
    </w:pPr>
    <w:rPr>
      <w:szCs w:val="18"/>
    </w:rPr>
  </w:style>
  <w:style w:type="character" w:customStyle="1" w:styleId="NormalShortChar">
    <w:name w:val="NormalShort Char"/>
    <w:basedOn w:val="DefaultParagraphFont"/>
    <w:link w:val="NormalShort"/>
    <w:rsid w:val="002F3E77"/>
    <w:rPr>
      <w:rFonts w:ascii="Arial" w:hAnsi="Arial"/>
      <w:szCs w:val="18"/>
    </w:rPr>
  </w:style>
  <w:style w:type="paragraph" w:customStyle="1" w:styleId="mdBulletRight1">
    <w:name w:val="md_Bullet + Right:  1&quot;"/>
    <w:basedOn w:val="NormalShort"/>
    <w:link w:val="mdBulletRight1Char"/>
    <w:rsid w:val="002F3E77"/>
    <w:pPr>
      <w:keepLines/>
      <w:spacing w:after="20" w:line="279" w:lineRule="exact"/>
      <w:ind w:left="335" w:right="0" w:hanging="180"/>
    </w:pPr>
    <w:rPr>
      <w:szCs w:val="20"/>
    </w:rPr>
  </w:style>
  <w:style w:type="character" w:customStyle="1" w:styleId="NormalShortBold">
    <w:name w:val="NormalShort + Bold"/>
    <w:basedOn w:val="NormalShortChar"/>
    <w:qFormat/>
    <w:rsid w:val="002F3E77"/>
    <w:rPr>
      <w:rFonts w:ascii="Arial" w:hAnsi="Arial"/>
      <w:b/>
      <w:szCs w:val="18"/>
    </w:rPr>
  </w:style>
  <w:style w:type="character" w:customStyle="1" w:styleId="mdBulletRight1Char">
    <w:name w:val="md_Bullet + Right:  1&quot; Char"/>
    <w:basedOn w:val="NormalShortChar"/>
    <w:link w:val="mdBulletRight1"/>
    <w:rsid w:val="002F3E77"/>
    <w:rPr>
      <w:rFonts w:ascii="Arial" w:hAnsi="Arial"/>
      <w:szCs w:val="18"/>
    </w:rPr>
  </w:style>
  <w:style w:type="table" w:styleId="TableGrid">
    <w:name w:val="Table Grid"/>
    <w:basedOn w:val="TableNormal"/>
    <w:rsid w:val="002F3E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4000C9"/>
    <w:rPr>
      <w:rFonts w:ascii="Arial" w:hAnsi="Arial"/>
      <w:szCs w:val="24"/>
    </w:rPr>
  </w:style>
  <w:style w:type="paragraph" w:customStyle="1" w:styleId="LogoRuleLine">
    <w:name w:val="Logo_RuleLine"/>
    <w:basedOn w:val="TitlePage"/>
    <w:rsid w:val="00CA029F"/>
    <w:pPr>
      <w:spacing w:before="120" w:after="120"/>
      <w:jc w:val="center"/>
    </w:pPr>
    <w:rPr>
      <w:bCs/>
      <w:szCs w:val="20"/>
    </w:rPr>
  </w:style>
  <w:style w:type="paragraph" w:customStyle="1" w:styleId="MedicalQualitySystem">
    <w:name w:val="MedicalQualitySystem"/>
    <w:basedOn w:val="LogoRuleLine"/>
    <w:qFormat/>
    <w:rsid w:val="00CA029F"/>
    <w:pPr>
      <w:pBdr>
        <w:top w:val="none" w:sz="0" w:space="0" w:color="auto"/>
      </w:pBdr>
    </w:pPr>
    <w:rPr>
      <w:smallCaps/>
    </w:rPr>
  </w:style>
  <w:style w:type="paragraph" w:customStyle="1" w:styleId="DocTitle">
    <w:name w:val="DocTitle"/>
    <w:basedOn w:val="TitlePage"/>
    <w:qFormat/>
    <w:rsid w:val="00CA029F"/>
    <w:pPr>
      <w:pBdr>
        <w:top w:val="none" w:sz="0" w:space="0" w:color="auto"/>
      </w:pBdr>
      <w:jc w:val="center"/>
    </w:pPr>
    <w:rPr>
      <w:sz w:val="32"/>
      <w:szCs w:val="32"/>
    </w:rPr>
  </w:style>
  <w:style w:type="paragraph" w:customStyle="1" w:styleId="DocHistoryItalic">
    <w:name w:val="DocHistory_Italic"/>
    <w:basedOn w:val="DocHistory"/>
    <w:rsid w:val="004C1E9A"/>
    <w:pPr>
      <w:spacing w:after="60"/>
      <w:ind w:right="-110"/>
    </w:pPr>
    <w:rPr>
      <w:i/>
      <w:iCs/>
      <w:sz w:val="16"/>
    </w:rPr>
  </w:style>
  <w:style w:type="paragraph" w:customStyle="1" w:styleId="DocHistoryBold">
    <w:name w:val="DocHistory_Bold"/>
    <w:basedOn w:val="DocHistory"/>
    <w:rsid w:val="004C1E9A"/>
    <w:pPr>
      <w:spacing w:after="60"/>
      <w:ind w:right="-110"/>
    </w:pPr>
    <w:rPr>
      <w:b/>
      <w:bCs/>
    </w:rPr>
  </w:style>
  <w:style w:type="paragraph" w:customStyle="1" w:styleId="DocHistoryNormal">
    <w:name w:val="DocHistoryNormal"/>
    <w:basedOn w:val="DocHistory"/>
    <w:rsid w:val="004C1E9A"/>
    <w:pPr>
      <w:spacing w:after="60"/>
      <w:ind w:right="-110"/>
    </w:pPr>
    <w:rPr>
      <w:sz w:val="16"/>
    </w:rPr>
  </w:style>
  <w:style w:type="paragraph" w:customStyle="1" w:styleId="DocHistoryRed">
    <w:name w:val="DocHistoryRed"/>
    <w:basedOn w:val="DocHistory"/>
    <w:rsid w:val="004C1E9A"/>
    <w:pPr>
      <w:ind w:right="0"/>
    </w:pPr>
    <w:rPr>
      <w:color w:val="FF0000"/>
    </w:rPr>
  </w:style>
  <w:style w:type="paragraph" w:customStyle="1" w:styleId="BulletsmdBulletRight1Heading1">
    <w:name w:val="Bullets + md_Bullet + Right: 1&quot; Heading 1"/>
    <w:basedOn w:val="mdBulletRight1"/>
    <w:qFormat/>
    <w:rsid w:val="009B6E16"/>
    <w:pPr>
      <w:numPr>
        <w:numId w:val="8"/>
      </w:numPr>
    </w:pPr>
  </w:style>
  <w:style w:type="paragraph" w:customStyle="1" w:styleId="BulletsmdBulletRight1Heading2">
    <w:name w:val="Bullets + md_Bullet + Right: 1&quot; Heading 2"/>
    <w:basedOn w:val="BulletsmdBulletRight1Heading1"/>
    <w:qFormat/>
    <w:rsid w:val="009B6E16"/>
    <w:pPr>
      <w:numPr>
        <w:ilvl w:val="1"/>
      </w:numPr>
    </w:pPr>
  </w:style>
  <w:style w:type="paragraph" w:customStyle="1" w:styleId="BulletsmdBulletRight1Heading3">
    <w:name w:val="Bullets + md_Bullet + Right: 1&quot; Heading 3"/>
    <w:basedOn w:val="BulletsmdBulletRight1Heading1"/>
    <w:qFormat/>
    <w:rsid w:val="009B6E16"/>
    <w:pPr>
      <w:numPr>
        <w:ilvl w:val="2"/>
      </w:numPr>
    </w:pPr>
  </w:style>
  <w:style w:type="paragraph" w:customStyle="1" w:styleId="BulletsNormalShortHeading1">
    <w:name w:val="Bullets + NormalShort Heading 1"/>
    <w:basedOn w:val="NormalShort"/>
    <w:qFormat/>
    <w:rsid w:val="009B6E16"/>
    <w:pPr>
      <w:numPr>
        <w:numId w:val="11"/>
      </w:numPr>
      <w:ind w:right="50"/>
    </w:pPr>
  </w:style>
  <w:style w:type="paragraph" w:customStyle="1" w:styleId="BulletsNormalShortHeading2">
    <w:name w:val="Bullets + NormalShort Heading 2"/>
    <w:basedOn w:val="BulletsNormalShortHeading1"/>
    <w:qFormat/>
    <w:rsid w:val="009B6E16"/>
    <w:pPr>
      <w:numPr>
        <w:ilvl w:val="1"/>
      </w:numPr>
    </w:pPr>
  </w:style>
  <w:style w:type="paragraph" w:customStyle="1" w:styleId="BulletsNormalShortHeading3">
    <w:name w:val="Bullets + NormalShort Heading 3"/>
    <w:basedOn w:val="BulletsNormalShortHeading1"/>
    <w:qFormat/>
    <w:rsid w:val="009B6E16"/>
    <w:pPr>
      <w:numPr>
        <w:ilvl w:val="2"/>
      </w:numPr>
    </w:pPr>
  </w:style>
  <w:style w:type="paragraph" w:customStyle="1" w:styleId="Steps">
    <w:name w:val="Steps"/>
    <w:basedOn w:val="Normal"/>
    <w:rsid w:val="009B6E16"/>
    <w:pPr>
      <w:spacing w:before="60" w:after="60"/>
      <w:ind w:right="0"/>
    </w:pPr>
    <w:rPr>
      <w:szCs w:val="18"/>
    </w:rPr>
  </w:style>
  <w:style w:type="paragraph" w:customStyle="1" w:styleId="CellNumber">
    <w:name w:val="CellNumber"/>
    <w:basedOn w:val="Steps"/>
    <w:autoRedefine/>
    <w:rsid w:val="009B6E16"/>
    <w:rPr>
      <w:szCs w:val="20"/>
    </w:rPr>
  </w:style>
  <w:style w:type="paragraph" w:customStyle="1" w:styleId="DocHistoryApprovSigs">
    <w:name w:val="Doc History_ApprovSigs"/>
    <w:basedOn w:val="DocHistory"/>
    <w:qFormat/>
    <w:rsid w:val="009B6E16"/>
    <w:pPr>
      <w:ind w:right="169"/>
      <w:jc w:val="center"/>
    </w:pPr>
    <w:rPr>
      <w:i/>
      <w:kern w:val="28"/>
      <w:sz w:val="14"/>
      <w:szCs w:val="16"/>
    </w:rPr>
  </w:style>
  <w:style w:type="paragraph" w:customStyle="1" w:styleId="DocTitle0">
    <w:name w:val="Doc Title"/>
    <w:basedOn w:val="Heading1"/>
    <w:locked/>
    <w:rsid w:val="009B6E16"/>
    <w:pPr>
      <w:keepLines w:val="0"/>
      <w:pBdr>
        <w:top w:val="none" w:sz="0" w:space="0" w:color="auto"/>
      </w:pBdr>
      <w:spacing w:before="0" w:after="160" w:line="240" w:lineRule="auto"/>
      <w:ind w:left="0" w:right="0" w:firstLine="0"/>
      <w:jc w:val="center"/>
    </w:pPr>
    <w:rPr>
      <w:rFonts w:cs="Times New Roman"/>
      <w:bCs w:val="0"/>
      <w:kern w:val="0"/>
      <w:sz w:val="32"/>
      <w:szCs w:val="20"/>
    </w:rPr>
  </w:style>
  <w:style w:type="paragraph" w:styleId="DocumentMap">
    <w:name w:val="Document Map"/>
    <w:basedOn w:val="Normal"/>
    <w:link w:val="DocumentMapChar"/>
    <w:rsid w:val="009B6E16"/>
    <w:pPr>
      <w:spacing w:before="60" w:after="60"/>
      <w:ind w:right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B6E16"/>
    <w:rPr>
      <w:rFonts w:ascii="Tahoma" w:hAnsi="Tahoma" w:cs="Tahoma"/>
      <w:sz w:val="16"/>
      <w:szCs w:val="16"/>
    </w:rPr>
  </w:style>
  <w:style w:type="paragraph" w:customStyle="1" w:styleId="EditableText1">
    <w:name w:val="EditableText1"/>
    <w:basedOn w:val="Normal"/>
    <w:locked/>
    <w:rsid w:val="009B6E16"/>
    <w:pPr>
      <w:pBdr>
        <w:top w:val="single" w:sz="4" w:space="6" w:color="C0C0C0"/>
      </w:pBdr>
      <w:spacing w:before="120" w:after="120"/>
      <w:ind w:right="0"/>
    </w:pPr>
    <w:rPr>
      <w:b/>
      <w:sz w:val="28"/>
      <w:szCs w:val="28"/>
    </w:rPr>
  </w:style>
  <w:style w:type="paragraph" w:customStyle="1" w:styleId="EditableText2">
    <w:name w:val="EditableText2"/>
    <w:basedOn w:val="Normal"/>
    <w:locked/>
    <w:rsid w:val="009B6E16"/>
    <w:pPr>
      <w:spacing w:before="60" w:after="60"/>
      <w:ind w:right="0"/>
    </w:pPr>
    <w:rPr>
      <w:color w:val="000000"/>
      <w:sz w:val="18"/>
      <w:szCs w:val="18"/>
    </w:rPr>
  </w:style>
  <w:style w:type="paragraph" w:customStyle="1" w:styleId="EditableText3">
    <w:name w:val="EditableText3"/>
    <w:basedOn w:val="Normal"/>
    <w:locked/>
    <w:rsid w:val="009B6E16"/>
    <w:pPr>
      <w:spacing w:before="60" w:after="60"/>
      <w:ind w:left="180" w:right="0"/>
    </w:pPr>
    <w:rPr>
      <w:szCs w:val="18"/>
    </w:rPr>
  </w:style>
  <w:style w:type="paragraph" w:customStyle="1" w:styleId="FigTitle">
    <w:name w:val="Fig Title"/>
    <w:basedOn w:val="Normal"/>
    <w:next w:val="Normal"/>
    <w:locked/>
    <w:rsid w:val="009B6E16"/>
    <w:pPr>
      <w:keepLines/>
      <w:spacing w:before="240" w:after="216" w:line="259" w:lineRule="atLeast"/>
      <w:ind w:left="2304" w:right="0" w:hanging="2304"/>
    </w:pPr>
    <w:rPr>
      <w:b/>
      <w:szCs w:val="20"/>
    </w:rPr>
  </w:style>
  <w:style w:type="paragraph" w:customStyle="1" w:styleId="Figure">
    <w:name w:val="Figure"/>
    <w:basedOn w:val="Normal"/>
    <w:rsid w:val="009B6E16"/>
    <w:pPr>
      <w:keepNext/>
      <w:keepLines/>
      <w:tabs>
        <w:tab w:val="left" w:pos="2880"/>
        <w:tab w:val="left" w:pos="3240"/>
      </w:tabs>
      <w:spacing w:after="0" w:line="299" w:lineRule="atLeast"/>
      <w:ind w:right="0"/>
      <w:jc w:val="center"/>
    </w:pPr>
    <w:rPr>
      <w:szCs w:val="20"/>
    </w:rPr>
  </w:style>
  <w:style w:type="character" w:styleId="FollowedHyperlink">
    <w:name w:val="FollowedHyperlink"/>
    <w:basedOn w:val="DefaultParagraphFont"/>
    <w:rsid w:val="009B6E16"/>
    <w:rPr>
      <w:color w:val="606420"/>
      <w:u w:val="single"/>
    </w:rPr>
  </w:style>
  <w:style w:type="character" w:customStyle="1" w:styleId="FontBlack">
    <w:name w:val="Font Black"/>
    <w:basedOn w:val="DefaultParagraphFont"/>
    <w:qFormat/>
    <w:rsid w:val="009B6E16"/>
    <w:rPr>
      <w:color w:val="000000"/>
    </w:rPr>
  </w:style>
  <w:style w:type="character" w:customStyle="1" w:styleId="FontRed">
    <w:name w:val="Font Red"/>
    <w:basedOn w:val="DefaultParagraphFont"/>
    <w:qFormat/>
    <w:rsid w:val="009B6E16"/>
    <w:rPr>
      <w:color w:val="FF0000"/>
    </w:rPr>
  </w:style>
  <w:style w:type="character" w:customStyle="1" w:styleId="FontYellow">
    <w:name w:val="Font Yellow"/>
    <w:basedOn w:val="DefaultParagraphFont"/>
    <w:qFormat/>
    <w:rsid w:val="009B6E16"/>
    <w:rPr>
      <w:color w:val="FFFF00"/>
    </w:rPr>
  </w:style>
  <w:style w:type="paragraph" w:customStyle="1" w:styleId="HeaderLndscp">
    <w:name w:val="HeaderLndscp"/>
    <w:basedOn w:val="Footer"/>
    <w:qFormat/>
    <w:rsid w:val="009B6E16"/>
    <w:pPr>
      <w:tabs>
        <w:tab w:val="clear" w:pos="4320"/>
        <w:tab w:val="clear" w:pos="8640"/>
        <w:tab w:val="center" w:pos="5310"/>
        <w:tab w:val="right" w:pos="12870"/>
      </w:tabs>
      <w:spacing w:before="60"/>
      <w:ind w:left="90" w:right="90"/>
    </w:pPr>
    <w:rPr>
      <w:sz w:val="16"/>
      <w:szCs w:val="18"/>
    </w:rPr>
  </w:style>
  <w:style w:type="paragraph" w:customStyle="1" w:styleId="FooterLndscp">
    <w:name w:val="FooterLndscp"/>
    <w:basedOn w:val="HeaderLndscp"/>
    <w:qFormat/>
    <w:rsid w:val="009B6E16"/>
  </w:style>
  <w:style w:type="character" w:styleId="FootnoteReference">
    <w:name w:val="footnote reference"/>
    <w:basedOn w:val="DefaultParagraphFont"/>
    <w:rsid w:val="009B6E16"/>
    <w:rPr>
      <w:vertAlign w:val="superscript"/>
    </w:rPr>
  </w:style>
  <w:style w:type="paragraph" w:styleId="FootnoteText">
    <w:name w:val="footnote text"/>
    <w:basedOn w:val="Normal"/>
    <w:link w:val="FootnoteTextChar"/>
    <w:rsid w:val="009B6E16"/>
    <w:pPr>
      <w:overflowPunct w:val="0"/>
      <w:autoSpaceDE w:val="0"/>
      <w:autoSpaceDN w:val="0"/>
      <w:adjustRightInd w:val="0"/>
      <w:spacing w:before="60" w:after="60"/>
      <w:ind w:right="0"/>
      <w:textAlignment w:val="baseline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9B6E16"/>
    <w:rPr>
      <w:rFonts w:ascii="Arial" w:hAnsi="Arial"/>
      <w:sz w:val="16"/>
    </w:rPr>
  </w:style>
  <w:style w:type="paragraph" w:customStyle="1" w:styleId="HeaderLogo">
    <w:name w:val="HeaderLogo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120" w:after="0"/>
      <w:ind w:right="0"/>
    </w:pPr>
    <w:rPr>
      <w:sz w:val="16"/>
      <w:szCs w:val="18"/>
    </w:rPr>
  </w:style>
  <w:style w:type="character" w:customStyle="1" w:styleId="Heading3Char">
    <w:name w:val="Heading 3 Char"/>
    <w:basedOn w:val="DefaultParagraphFont"/>
    <w:link w:val="Heading3"/>
    <w:rsid w:val="009B6E16"/>
    <w:rPr>
      <w:rFonts w:ascii="Arial" w:hAnsi="Arial" w:cs="Arial"/>
      <w:b/>
      <w:bCs/>
      <w:i/>
      <w:szCs w:val="26"/>
    </w:rPr>
  </w:style>
  <w:style w:type="character" w:customStyle="1" w:styleId="Heading5Char">
    <w:name w:val="Heading 5 Char"/>
    <w:basedOn w:val="DefaultParagraphFont"/>
    <w:link w:val="Heading5"/>
    <w:rsid w:val="009B6E16"/>
    <w:rPr>
      <w:rFonts w:ascii="Arial" w:hAnsi="Arial"/>
      <w:b/>
      <w:bCs/>
      <w:sz w:val="28"/>
      <w:szCs w:val="18"/>
    </w:rPr>
  </w:style>
  <w:style w:type="paragraph" w:customStyle="1" w:styleId="Heading1Lndscp">
    <w:name w:val="Heading1Lndscp"/>
    <w:basedOn w:val="Heading1"/>
    <w:rsid w:val="009B6E16"/>
    <w:pPr>
      <w:spacing w:before="360" w:after="160"/>
      <w:ind w:right="90"/>
    </w:pPr>
    <w:rPr>
      <w:rFonts w:cs="Times New Roman"/>
      <w:szCs w:val="20"/>
    </w:rPr>
  </w:style>
  <w:style w:type="character" w:customStyle="1" w:styleId="HighlightRed">
    <w:name w:val="Highlight Red"/>
    <w:basedOn w:val="DefaultParagraphFont"/>
    <w:qFormat/>
    <w:rsid w:val="009B6E16"/>
    <w:rPr>
      <w:shd w:val="clear" w:color="auto" w:fill="FF0000"/>
    </w:rPr>
  </w:style>
  <w:style w:type="character" w:customStyle="1" w:styleId="HighlightYellow">
    <w:name w:val="Highlight Yellow"/>
    <w:basedOn w:val="DefaultParagraphFont"/>
    <w:qFormat/>
    <w:rsid w:val="009B6E16"/>
    <w:rPr>
      <w:shd w:val="clear" w:color="auto" w:fill="FFFF00"/>
    </w:rPr>
  </w:style>
  <w:style w:type="paragraph" w:customStyle="1" w:styleId="IfThenTable">
    <w:name w:val="IfThenTable"/>
    <w:basedOn w:val="NormalShort"/>
    <w:rsid w:val="009B6E16"/>
    <w:pPr>
      <w:ind w:right="0"/>
    </w:pPr>
  </w:style>
  <w:style w:type="paragraph" w:customStyle="1" w:styleId="Instructions">
    <w:name w:val="Instructions"/>
    <w:basedOn w:val="IfThenTable"/>
    <w:rsid w:val="009B6E16"/>
    <w:rPr>
      <w:color w:val="FF0000"/>
    </w:rPr>
  </w:style>
  <w:style w:type="paragraph" w:styleId="ListBullet">
    <w:name w:val="List Bullet"/>
    <w:basedOn w:val="Normal"/>
    <w:rsid w:val="009B6E16"/>
    <w:pPr>
      <w:numPr>
        <w:numId w:val="13"/>
      </w:numPr>
      <w:spacing w:before="60" w:after="60"/>
      <w:ind w:right="0"/>
    </w:pPr>
    <w:rPr>
      <w:szCs w:val="18"/>
    </w:rPr>
  </w:style>
  <w:style w:type="paragraph" w:styleId="ListBullet3">
    <w:name w:val="List Bullet 3"/>
    <w:basedOn w:val="Normal"/>
    <w:autoRedefine/>
    <w:rsid w:val="009B6E16"/>
    <w:pPr>
      <w:spacing w:before="60" w:after="60"/>
      <w:ind w:right="0"/>
    </w:pPr>
    <w:rPr>
      <w:color w:val="FF0000"/>
      <w:szCs w:val="18"/>
    </w:rPr>
  </w:style>
  <w:style w:type="paragraph" w:customStyle="1" w:styleId="LocalRequirements">
    <w:name w:val="Local Requirements"/>
    <w:basedOn w:val="Normal"/>
    <w:locked/>
    <w:rsid w:val="009B6E16"/>
    <w:pPr>
      <w:spacing w:before="60" w:after="60"/>
      <w:ind w:left="1440" w:right="0"/>
    </w:pPr>
    <w:rPr>
      <w:szCs w:val="18"/>
    </w:rPr>
  </w:style>
  <w:style w:type="paragraph" w:customStyle="1" w:styleId="mdBulletRight1Bold">
    <w:name w:val="md_Bullet + Right:  1&quot; + Bold"/>
    <w:basedOn w:val="mdBulletRight1"/>
    <w:qFormat/>
    <w:rsid w:val="009B6E16"/>
    <w:rPr>
      <w:b/>
      <w:bCs/>
    </w:rPr>
  </w:style>
  <w:style w:type="paragraph" w:customStyle="1" w:styleId="mdTblEntry">
    <w:name w:val="md_Tbl Entry"/>
    <w:basedOn w:val="Normal"/>
    <w:rsid w:val="009B6E16"/>
    <w:pPr>
      <w:keepNext/>
      <w:keepLines/>
      <w:spacing w:before="60" w:after="120" w:line="259" w:lineRule="atLeast"/>
      <w:ind w:right="0"/>
    </w:pPr>
    <w:rPr>
      <w:sz w:val="18"/>
      <w:szCs w:val="20"/>
    </w:rPr>
  </w:style>
  <w:style w:type="paragraph" w:customStyle="1" w:styleId="SOPTitle">
    <w:name w:val="SOP Title"/>
    <w:basedOn w:val="Normal"/>
    <w:locked/>
    <w:rsid w:val="009B6E16"/>
    <w:pPr>
      <w:spacing w:before="360" w:after="600"/>
      <w:ind w:right="0"/>
      <w:jc w:val="center"/>
    </w:pPr>
    <w:rPr>
      <w:b/>
      <w:sz w:val="32"/>
      <w:szCs w:val="32"/>
    </w:rPr>
  </w:style>
  <w:style w:type="paragraph" w:customStyle="1" w:styleId="MQSProcedure">
    <w:name w:val="MQS Procedure"/>
    <w:basedOn w:val="SOPTitle"/>
    <w:qFormat/>
    <w:rsid w:val="009B6E16"/>
    <w:pPr>
      <w:tabs>
        <w:tab w:val="left" w:pos="2997"/>
      </w:tabs>
      <w:spacing w:before="40" w:after="40"/>
    </w:pPr>
    <w:rPr>
      <w:smallCaps/>
      <w:sz w:val="20"/>
      <w:szCs w:val="18"/>
    </w:rPr>
  </w:style>
  <w:style w:type="character" w:customStyle="1" w:styleId="NormalShortBoldItalize">
    <w:name w:val="NormalShort + Bold + Italize"/>
    <w:basedOn w:val="NormalShortChar"/>
    <w:qFormat/>
    <w:rsid w:val="009B6E16"/>
    <w:rPr>
      <w:rFonts w:ascii="Arial" w:hAnsi="Arial"/>
      <w:b/>
      <w:i/>
      <w:szCs w:val="18"/>
    </w:rPr>
  </w:style>
  <w:style w:type="character" w:customStyle="1" w:styleId="NormalShortBoldItalizeUnderline">
    <w:name w:val="NormalShort + Bold + Italize + Underline"/>
    <w:basedOn w:val="NormalShortChar"/>
    <w:qFormat/>
    <w:rsid w:val="009B6E16"/>
    <w:rPr>
      <w:rFonts w:ascii="Arial" w:hAnsi="Arial"/>
      <w:b/>
      <w:i/>
      <w:szCs w:val="18"/>
      <w:u w:val="single"/>
    </w:rPr>
  </w:style>
  <w:style w:type="character" w:customStyle="1" w:styleId="NormalShortBoldUnderline">
    <w:name w:val="NormalShort + Bold + Underline"/>
    <w:basedOn w:val="NormalShortChar"/>
    <w:qFormat/>
    <w:rsid w:val="009B6E16"/>
    <w:rPr>
      <w:rFonts w:ascii="Arial" w:hAnsi="Arial"/>
      <w:b/>
      <w:szCs w:val="18"/>
      <w:u w:val="single"/>
    </w:rPr>
  </w:style>
  <w:style w:type="character" w:customStyle="1" w:styleId="NormalShortItalize">
    <w:name w:val="NormalShort + Italize"/>
    <w:basedOn w:val="NormalShortChar"/>
    <w:qFormat/>
    <w:rsid w:val="009B6E16"/>
    <w:rPr>
      <w:rFonts w:ascii="Arial" w:hAnsi="Arial"/>
      <w:i/>
      <w:szCs w:val="18"/>
    </w:rPr>
  </w:style>
  <w:style w:type="character" w:customStyle="1" w:styleId="NormalShortItalizeUnderline">
    <w:name w:val="NormalShort + Italize + Underline"/>
    <w:basedOn w:val="NormalShortChar"/>
    <w:qFormat/>
    <w:rsid w:val="009B6E16"/>
    <w:rPr>
      <w:rFonts w:ascii="Arial" w:hAnsi="Arial"/>
      <w:i/>
      <w:szCs w:val="18"/>
      <w:u w:val="single"/>
    </w:rPr>
  </w:style>
  <w:style w:type="character" w:customStyle="1" w:styleId="NormalShortUnderline">
    <w:name w:val="NormalShort + Underline"/>
    <w:basedOn w:val="NormalShortChar"/>
    <w:qFormat/>
    <w:rsid w:val="009B6E16"/>
    <w:rPr>
      <w:rFonts w:ascii="Arial" w:hAnsi="Arial"/>
      <w:szCs w:val="18"/>
      <w:u w:val="single"/>
    </w:rPr>
  </w:style>
  <w:style w:type="paragraph" w:customStyle="1" w:styleId="NormTextBox">
    <w:name w:val="NormTextBox"/>
    <w:basedOn w:val="Normal"/>
    <w:rsid w:val="009B6E16"/>
    <w:pPr>
      <w:spacing w:before="60" w:after="60"/>
      <w:ind w:right="43"/>
      <w:jc w:val="center"/>
    </w:pPr>
    <w:rPr>
      <w:b/>
      <w:sz w:val="16"/>
      <w:szCs w:val="18"/>
    </w:rPr>
  </w:style>
  <w:style w:type="paragraph" w:customStyle="1" w:styleId="NoteNumber">
    <w:name w:val="NoteNumber"/>
    <w:basedOn w:val="Steps"/>
    <w:rsid w:val="009B6E16"/>
    <w:rPr>
      <w:b/>
      <w:sz w:val="24"/>
      <w:vertAlign w:val="superscript"/>
    </w:rPr>
  </w:style>
  <w:style w:type="paragraph" w:customStyle="1" w:styleId="NotesBox">
    <w:name w:val="NotesBox"/>
    <w:basedOn w:val="Steps"/>
    <w:rsid w:val="009B6E16"/>
    <w:pPr>
      <w:shd w:val="clear" w:color="auto" w:fill="E6E6E6"/>
      <w:ind w:left="360" w:right="720"/>
    </w:pPr>
    <w:rPr>
      <w:sz w:val="18"/>
    </w:rPr>
  </w:style>
  <w:style w:type="paragraph" w:customStyle="1" w:styleId="NotesBoxTables">
    <w:name w:val="NotesBox Tables"/>
    <w:basedOn w:val="NotesBox"/>
    <w:rsid w:val="009B6E16"/>
    <w:pPr>
      <w:ind w:right="32"/>
    </w:pPr>
    <w:rPr>
      <w:szCs w:val="20"/>
    </w:rPr>
  </w:style>
  <w:style w:type="paragraph" w:customStyle="1" w:styleId="PurposeContents">
    <w:name w:val="Purpose_Contents"/>
    <w:basedOn w:val="Normal"/>
    <w:qFormat/>
    <w:rsid w:val="009B6E16"/>
    <w:pPr>
      <w:spacing w:before="480" w:after="60"/>
      <w:ind w:right="0"/>
    </w:pPr>
    <w:rPr>
      <w:b/>
      <w:sz w:val="28"/>
      <w:szCs w:val="18"/>
    </w:rPr>
  </w:style>
  <w:style w:type="paragraph" w:customStyle="1" w:styleId="Scope">
    <w:name w:val="Scope"/>
    <w:basedOn w:val="Normal"/>
    <w:qFormat/>
    <w:rsid w:val="009B6E16"/>
    <w:pPr>
      <w:spacing w:before="60" w:after="60"/>
      <w:ind w:right="0"/>
    </w:pPr>
    <w:rPr>
      <w:b/>
      <w:sz w:val="28"/>
      <w:szCs w:val="18"/>
    </w:rPr>
  </w:style>
  <w:style w:type="paragraph" w:customStyle="1" w:styleId="TableCell">
    <w:name w:val="TableCell"/>
    <w:basedOn w:val="Normal"/>
    <w:qFormat/>
    <w:rsid w:val="009B6E16"/>
    <w:pPr>
      <w:spacing w:before="60" w:after="60"/>
      <w:ind w:right="115"/>
    </w:pPr>
    <w:rPr>
      <w:szCs w:val="18"/>
    </w:rPr>
  </w:style>
  <w:style w:type="paragraph" w:customStyle="1" w:styleId="ScopeTable">
    <w:name w:val="ScopeTable"/>
    <w:basedOn w:val="TableCell"/>
    <w:qFormat/>
    <w:rsid w:val="009B6E16"/>
    <w:rPr>
      <w:sz w:val="16"/>
      <w:szCs w:val="16"/>
    </w:rPr>
  </w:style>
  <w:style w:type="character" w:styleId="Strong">
    <w:name w:val="Strong"/>
    <w:aliases w:val="STRONG"/>
    <w:basedOn w:val="DefaultParagraphFont"/>
    <w:qFormat/>
    <w:rsid w:val="009B6E16"/>
    <w:rPr>
      <w:b/>
    </w:rPr>
  </w:style>
  <w:style w:type="paragraph" w:customStyle="1" w:styleId="StyleBoldItalicRight-023">
    <w:name w:val="Style Bold Italic Right:  -0.23&quot;"/>
    <w:basedOn w:val="Normal"/>
    <w:rsid w:val="009B6E16"/>
    <w:pPr>
      <w:spacing w:before="60" w:after="60"/>
      <w:ind w:right="0"/>
    </w:pPr>
    <w:rPr>
      <w:b/>
      <w:bCs/>
      <w:i/>
      <w:iCs/>
      <w:szCs w:val="20"/>
    </w:rPr>
  </w:style>
  <w:style w:type="paragraph" w:customStyle="1" w:styleId="StyleBoldRight-017">
    <w:name w:val="Style Bold Right:  -0.17&quot;"/>
    <w:basedOn w:val="Normal"/>
    <w:rsid w:val="009B6E16"/>
    <w:pPr>
      <w:spacing w:before="60" w:after="60"/>
      <w:ind w:right="0"/>
    </w:pPr>
    <w:rPr>
      <w:b/>
      <w:bCs/>
      <w:szCs w:val="20"/>
    </w:rPr>
  </w:style>
  <w:style w:type="character" w:customStyle="1" w:styleId="StyleEndnoteReference">
    <w:name w:val="Style Endnote Reference"/>
    <w:basedOn w:val="EndnoteReference"/>
    <w:rsid w:val="009B6E16"/>
    <w:rPr>
      <w:rFonts w:ascii="Arial" w:hAnsi="Arial"/>
      <w:b/>
      <w:dstrike w:val="0"/>
      <w:color w:val="auto"/>
      <w:sz w:val="16"/>
      <w:szCs w:val="16"/>
      <w:vertAlign w:val="baseline"/>
    </w:rPr>
  </w:style>
  <w:style w:type="paragraph" w:customStyle="1" w:styleId="StyleHeading1Right138">
    <w:name w:val="Style Heading 1 + Right:  1.38&quot;"/>
    <w:basedOn w:val="Heading1"/>
    <w:rsid w:val="009B6E16"/>
    <w:pPr>
      <w:spacing w:before="360" w:after="160"/>
      <w:ind w:right="1980"/>
    </w:pPr>
    <w:rPr>
      <w:rFonts w:cs="Times New Roman"/>
      <w:szCs w:val="20"/>
    </w:rPr>
  </w:style>
  <w:style w:type="paragraph" w:customStyle="1" w:styleId="StyleHeading49pt">
    <w:name w:val="Style Heading 4 + 9 pt"/>
    <w:basedOn w:val="Heading4"/>
    <w:rsid w:val="009B6E16"/>
    <w:pPr>
      <w:ind w:right="0"/>
    </w:pPr>
    <w:rPr>
      <w:sz w:val="18"/>
    </w:rPr>
  </w:style>
  <w:style w:type="paragraph" w:customStyle="1" w:styleId="StyleHeading4Right-008">
    <w:name w:val="Style Heading 4 + Right:  -0.08&quot;"/>
    <w:basedOn w:val="Heading4"/>
    <w:rsid w:val="009B6E16"/>
    <w:pPr>
      <w:ind w:right="0"/>
    </w:pPr>
    <w:rPr>
      <w:szCs w:val="20"/>
    </w:rPr>
  </w:style>
  <w:style w:type="paragraph" w:customStyle="1" w:styleId="StyleNormalShortRight081">
    <w:name w:val="Style NormalShort + Right:  0.81&quot;"/>
    <w:basedOn w:val="Steps"/>
    <w:rsid w:val="009B6E16"/>
    <w:pPr>
      <w:ind w:right="1170"/>
    </w:pPr>
    <w:rPr>
      <w:szCs w:val="20"/>
    </w:rPr>
  </w:style>
  <w:style w:type="paragraph" w:customStyle="1" w:styleId="StyleRight-03">
    <w:name w:val="Style Right:  -0.3&quot;"/>
    <w:basedOn w:val="Normal"/>
    <w:rsid w:val="009B6E16"/>
    <w:pPr>
      <w:spacing w:before="60" w:after="60"/>
      <w:ind w:right="0"/>
    </w:pPr>
    <w:rPr>
      <w:szCs w:val="20"/>
    </w:rPr>
  </w:style>
  <w:style w:type="paragraph" w:customStyle="1" w:styleId="StyleTOC1Left053">
    <w:name w:val="Style TOC 1 + Left:  0.53&quot;"/>
    <w:basedOn w:val="TOC1"/>
    <w:rsid w:val="009B6E16"/>
    <w:pPr>
      <w:ind w:left="1656" w:hanging="360"/>
    </w:pPr>
  </w:style>
  <w:style w:type="paragraph" w:customStyle="1" w:styleId="Title1">
    <w:name w:val="Title1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80" w:after="80"/>
      <w:ind w:right="0"/>
      <w:jc w:val="center"/>
    </w:pPr>
    <w:rPr>
      <w:b/>
      <w:sz w:val="28"/>
      <w:szCs w:val="18"/>
    </w:rPr>
  </w:style>
  <w:style w:type="paragraph" w:customStyle="1" w:styleId="Title2">
    <w:name w:val="Title2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120" w:after="0"/>
      <w:ind w:left="65" w:right="126"/>
      <w:jc w:val="center"/>
    </w:pPr>
    <w:rPr>
      <w:b/>
      <w:smallCaps/>
      <w:sz w:val="24"/>
      <w:szCs w:val="18"/>
    </w:rPr>
  </w:style>
  <w:style w:type="paragraph" w:styleId="TOC2">
    <w:name w:val="toc 2"/>
    <w:basedOn w:val="TOC1"/>
    <w:next w:val="Normal"/>
    <w:autoRedefine/>
    <w:uiPriority w:val="39"/>
    <w:rsid w:val="009B6E16"/>
    <w:pPr>
      <w:tabs>
        <w:tab w:val="left" w:pos="810"/>
        <w:tab w:val="right" w:pos="7416"/>
      </w:tabs>
      <w:ind w:left="810" w:hanging="450"/>
    </w:pPr>
    <w:rPr>
      <w:noProof/>
    </w:rPr>
  </w:style>
  <w:style w:type="paragraph" w:customStyle="1" w:styleId="Yellow">
    <w:name w:val="Yellow"/>
    <w:basedOn w:val="NormalShort"/>
    <w:locked/>
    <w:rsid w:val="009B6E16"/>
    <w:rPr>
      <w:color w:val="FFFF00"/>
    </w:rPr>
  </w:style>
  <w:style w:type="character" w:customStyle="1" w:styleId="CommentTextChar">
    <w:name w:val="Comment Text Char"/>
    <w:basedOn w:val="DefaultParagraphFont"/>
    <w:link w:val="CommentText"/>
    <w:rsid w:val="003B5E0E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semiHidden/>
    <w:rsid w:val="004C09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eparator">
    <w:name w:val="separator"/>
    <w:basedOn w:val="Normal"/>
    <w:next w:val="Normal"/>
    <w:rsid w:val="004C09DB"/>
    <w:pPr>
      <w:pBdr>
        <w:top w:val="single" w:sz="6" w:space="1" w:color="auto"/>
        <w:between w:val="single" w:sz="6" w:space="1" w:color="auto"/>
      </w:pBdr>
      <w:spacing w:before="240" w:after="0"/>
      <w:ind w:left="1699" w:right="0"/>
    </w:pPr>
    <w:rPr>
      <w:rFonts w:ascii="Times New Roman" w:hAnsi="Times New Roman"/>
      <w:szCs w:val="20"/>
    </w:rPr>
  </w:style>
  <w:style w:type="paragraph" w:customStyle="1" w:styleId="TopicTitle">
    <w:name w:val="Topic Title"/>
    <w:basedOn w:val="Normal"/>
    <w:next w:val="Normal"/>
    <w:rsid w:val="004C09DB"/>
    <w:pPr>
      <w:spacing w:after="120"/>
      <w:ind w:right="0"/>
    </w:pPr>
    <w:rPr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rsid w:val="004C09DB"/>
    <w:rPr>
      <w:rFonts w:ascii="Arial" w:hAnsi="Arial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4C09DB"/>
    <w:rPr>
      <w:rFonts w:ascii="Arial" w:hAnsi="Arial"/>
    </w:rPr>
  </w:style>
  <w:style w:type="paragraph" w:customStyle="1" w:styleId="tabletext">
    <w:name w:val="tabletext"/>
    <w:basedOn w:val="Normal"/>
    <w:rsid w:val="004C09DB"/>
    <w:pPr>
      <w:keepLines/>
      <w:spacing w:before="60" w:after="60"/>
      <w:ind w:right="0"/>
    </w:pPr>
    <w:rPr>
      <w:rFonts w:ascii="Times New Roman" w:hAnsi="Times New Roman"/>
      <w:snapToGrid w:val="0"/>
      <w:szCs w:val="20"/>
    </w:rPr>
  </w:style>
  <w:style w:type="paragraph" w:customStyle="1" w:styleId="tablehead">
    <w:name w:val="tablehead"/>
    <w:basedOn w:val="tabletext"/>
    <w:rsid w:val="004C09DB"/>
    <w:pPr>
      <w:keepNext/>
      <w:jc w:val="center"/>
    </w:pPr>
    <w:rPr>
      <w:rFonts w:ascii="Arial" w:hAnsi="Arial"/>
      <w:b/>
      <w:sz w:val="18"/>
    </w:rPr>
  </w:style>
  <w:style w:type="paragraph" w:customStyle="1" w:styleId="TableHeader">
    <w:name w:val="Table Header"/>
    <w:basedOn w:val="Normal"/>
    <w:rsid w:val="004C09DB"/>
    <w:pPr>
      <w:keepLines/>
      <w:spacing w:before="120" w:after="120"/>
      <w:ind w:right="0"/>
      <w:jc w:val="center"/>
    </w:pPr>
    <w:rPr>
      <w:rFonts w:ascii="Arial Narrow" w:hAnsi="Arial Narrow"/>
      <w:b/>
      <w:sz w:val="22"/>
      <w:szCs w:val="20"/>
    </w:rPr>
  </w:style>
  <w:style w:type="paragraph" w:styleId="BodyText">
    <w:name w:val="Body Text"/>
    <w:basedOn w:val="Normal"/>
    <w:link w:val="BodyTextChar"/>
    <w:rsid w:val="004C09DB"/>
    <w:pPr>
      <w:spacing w:after="120"/>
      <w:ind w:right="0"/>
    </w:pPr>
    <w:rPr>
      <w:color w:val="FF0000"/>
      <w:szCs w:val="20"/>
    </w:rPr>
  </w:style>
  <w:style w:type="character" w:customStyle="1" w:styleId="BodyTextChar">
    <w:name w:val="Body Text Char"/>
    <w:basedOn w:val="DefaultParagraphFont"/>
    <w:link w:val="BodyText"/>
    <w:rsid w:val="004C09DB"/>
    <w:rPr>
      <w:rFonts w:ascii="Arial" w:hAnsi="Arial"/>
      <w:color w:val="FF0000"/>
    </w:rPr>
  </w:style>
  <w:style w:type="paragraph" w:styleId="ListParagraph">
    <w:name w:val="List Paragraph"/>
    <w:basedOn w:val="Normal"/>
    <w:uiPriority w:val="34"/>
    <w:qFormat/>
    <w:rsid w:val="004C09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semiHidden="0" w:unhideWhenUsed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1AF"/>
    <w:pPr>
      <w:spacing w:after="200"/>
      <w:ind w:right="2160"/>
    </w:pPr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qFormat/>
    <w:rsid w:val="008F61AF"/>
    <w:pPr>
      <w:keepNext/>
      <w:keepLines/>
      <w:pBdr>
        <w:top w:val="single" w:sz="4" w:space="1" w:color="C0C0C0"/>
      </w:pBdr>
      <w:spacing w:before="240" w:after="80" w:line="374" w:lineRule="exact"/>
      <w:ind w:left="720" w:hanging="720"/>
      <w:outlineLvl w:val="0"/>
    </w:pPr>
    <w:rPr>
      <w:rFonts w:cs="Arial"/>
      <w:b/>
      <w:bCs/>
      <w:kern w:val="28"/>
      <w:sz w:val="28"/>
      <w:szCs w:val="32"/>
    </w:rPr>
  </w:style>
  <w:style w:type="paragraph" w:styleId="Heading2">
    <w:name w:val="heading 2"/>
    <w:basedOn w:val="Normal"/>
    <w:next w:val="Normal"/>
    <w:qFormat/>
    <w:rsid w:val="008F61AF"/>
    <w:pPr>
      <w:keepNext/>
      <w:keepLines/>
      <w:spacing w:after="60"/>
      <w:outlineLvl w:val="1"/>
    </w:pPr>
    <w:rPr>
      <w:rFonts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link w:val="Heading3Char"/>
    <w:qFormat/>
    <w:rsid w:val="009B6E16"/>
    <w:pPr>
      <w:keepNext/>
      <w:keepLines/>
      <w:spacing w:before="240" w:after="60"/>
      <w:ind w:right="1440"/>
      <w:outlineLvl w:val="2"/>
    </w:pPr>
    <w:rPr>
      <w:rFonts w:cs="Arial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qFormat/>
    <w:rsid w:val="008F61AF"/>
    <w:pPr>
      <w:keepNext/>
      <w:keepLines/>
      <w:spacing w:before="240" w:after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qFormat/>
    <w:rsid w:val="009B6E16"/>
    <w:pPr>
      <w:keepNext/>
      <w:spacing w:before="60" w:after="60"/>
      <w:ind w:right="1440"/>
      <w:outlineLvl w:val="4"/>
    </w:pPr>
    <w:rPr>
      <w:b/>
      <w:bCs/>
      <w:sz w:val="28"/>
      <w:szCs w:val="1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4C09D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History">
    <w:name w:val="Doc History"/>
    <w:basedOn w:val="Heading4"/>
    <w:rsid w:val="008F61AF"/>
    <w:pPr>
      <w:spacing w:before="60" w:after="0"/>
    </w:pPr>
    <w:rPr>
      <w:b w:val="0"/>
      <w:bCs w:val="0"/>
      <w:sz w:val="18"/>
      <w:szCs w:val="20"/>
    </w:rPr>
  </w:style>
  <w:style w:type="paragraph" w:styleId="Footer">
    <w:name w:val="footer"/>
    <w:basedOn w:val="Normal"/>
    <w:link w:val="FooterChar"/>
    <w:rsid w:val="008F61AF"/>
    <w:pPr>
      <w:tabs>
        <w:tab w:val="center" w:pos="4320"/>
        <w:tab w:val="right" w:pos="8640"/>
      </w:tabs>
      <w:spacing w:after="0"/>
    </w:pPr>
    <w:rPr>
      <w:szCs w:val="20"/>
    </w:rPr>
  </w:style>
  <w:style w:type="paragraph" w:customStyle="1" w:styleId="mdBullet">
    <w:name w:val="md_Bullet"/>
    <w:basedOn w:val="Normal"/>
    <w:next w:val="Normal"/>
    <w:rsid w:val="008F61AF"/>
    <w:pPr>
      <w:keepLines/>
      <w:numPr>
        <w:numId w:val="1"/>
      </w:numPr>
      <w:tabs>
        <w:tab w:val="left" w:pos="720"/>
      </w:tabs>
      <w:spacing w:after="20" w:line="279" w:lineRule="exact"/>
    </w:pPr>
    <w:rPr>
      <w:szCs w:val="20"/>
    </w:rPr>
  </w:style>
  <w:style w:type="character" w:styleId="PageNumber">
    <w:name w:val="page number"/>
    <w:basedOn w:val="DefaultParagraphFont"/>
    <w:rsid w:val="008F61AF"/>
  </w:style>
  <w:style w:type="paragraph" w:styleId="TOC1">
    <w:name w:val="toc 1"/>
    <w:basedOn w:val="Normal"/>
    <w:next w:val="Normal"/>
    <w:uiPriority w:val="39"/>
    <w:rsid w:val="008F61AF"/>
    <w:pPr>
      <w:keepLines/>
      <w:tabs>
        <w:tab w:val="right" w:leader="dot" w:pos="7416"/>
        <w:tab w:val="right" w:pos="8640"/>
      </w:tabs>
      <w:spacing w:before="115" w:after="60" w:line="259" w:lineRule="atLeast"/>
      <w:ind w:left="504" w:hanging="504"/>
    </w:pPr>
    <w:rPr>
      <w:szCs w:val="20"/>
    </w:rPr>
  </w:style>
  <w:style w:type="character" w:styleId="Hyperlink">
    <w:name w:val="Hyperlink"/>
    <w:basedOn w:val="DefaultParagraphFont"/>
    <w:uiPriority w:val="99"/>
    <w:rsid w:val="008F61AF"/>
    <w:rPr>
      <w:color w:val="0000FF"/>
      <w:u w:val="single"/>
    </w:rPr>
  </w:style>
  <w:style w:type="paragraph" w:styleId="Header">
    <w:name w:val="header"/>
    <w:basedOn w:val="Normal"/>
    <w:link w:val="HeaderChar"/>
    <w:rsid w:val="008F61AF"/>
    <w:pPr>
      <w:tabs>
        <w:tab w:val="center" w:pos="4320"/>
        <w:tab w:val="right" w:pos="8640"/>
      </w:tabs>
    </w:pPr>
    <w:rPr>
      <w:sz w:val="18"/>
    </w:rPr>
  </w:style>
  <w:style w:type="character" w:styleId="EndnoteReference">
    <w:name w:val="endnote reference"/>
    <w:basedOn w:val="DefaultParagraphFont"/>
    <w:semiHidden/>
    <w:rsid w:val="008F61AF"/>
    <w:rPr>
      <w:rFonts w:ascii="Times New Roman" w:hAnsi="Times New Roman"/>
      <w:b/>
      <w:dstrike w:val="0"/>
      <w:color w:val="FF0000"/>
      <w:sz w:val="24"/>
      <w:vertAlign w:val="superscript"/>
    </w:rPr>
  </w:style>
  <w:style w:type="character" w:styleId="CommentReference">
    <w:name w:val="annotation reference"/>
    <w:basedOn w:val="DefaultParagraphFont"/>
    <w:rsid w:val="008F61AF"/>
    <w:rPr>
      <w:sz w:val="16"/>
    </w:rPr>
  </w:style>
  <w:style w:type="character" w:customStyle="1" w:styleId="Heading4Char">
    <w:name w:val="Heading 4 Char"/>
    <w:basedOn w:val="DefaultParagraphFont"/>
    <w:link w:val="Heading4"/>
    <w:rsid w:val="008F61AF"/>
    <w:rPr>
      <w:rFonts w:ascii="Arial" w:hAnsi="Arial"/>
      <w:b/>
      <w:bCs/>
      <w:szCs w:val="28"/>
      <w:lang w:val="en-US" w:eastAsia="en-US" w:bidi="ar-SA"/>
    </w:rPr>
  </w:style>
  <w:style w:type="paragraph" w:customStyle="1" w:styleId="TitlePage">
    <w:name w:val="TitlePage"/>
    <w:basedOn w:val="Normal"/>
    <w:rsid w:val="008F61AF"/>
    <w:pPr>
      <w:pBdr>
        <w:top w:val="single" w:sz="4" w:space="6" w:color="C0C0C0"/>
      </w:pBdr>
      <w:spacing w:before="240" w:after="240"/>
      <w:ind w:right="0"/>
    </w:pPr>
    <w:rPr>
      <w:b/>
      <w:sz w:val="28"/>
      <w:szCs w:val="28"/>
    </w:rPr>
  </w:style>
  <w:style w:type="paragraph" w:customStyle="1" w:styleId="ContentsTitle">
    <w:name w:val="ContentsTitle"/>
    <w:basedOn w:val="Normal"/>
    <w:rsid w:val="008F61AF"/>
    <w:rPr>
      <w:b/>
      <w:sz w:val="28"/>
    </w:rPr>
  </w:style>
  <w:style w:type="character" w:customStyle="1" w:styleId="Heading1Char">
    <w:name w:val="Heading 1 Char"/>
    <w:basedOn w:val="DefaultParagraphFont"/>
    <w:link w:val="Heading1"/>
    <w:rsid w:val="008F61AF"/>
    <w:rPr>
      <w:rFonts w:ascii="Arial" w:hAnsi="Arial" w:cs="Arial"/>
      <w:b/>
      <w:bCs/>
      <w:kern w:val="28"/>
      <w:sz w:val="28"/>
      <w:szCs w:val="32"/>
      <w:lang w:val="en-US" w:eastAsia="en-US" w:bidi="ar-SA"/>
    </w:rPr>
  </w:style>
  <w:style w:type="paragraph" w:styleId="CommentText">
    <w:name w:val="annotation text"/>
    <w:basedOn w:val="Normal"/>
    <w:link w:val="CommentTextChar"/>
    <w:rsid w:val="008F61AF"/>
    <w:rPr>
      <w:szCs w:val="20"/>
    </w:rPr>
  </w:style>
  <w:style w:type="paragraph" w:styleId="BalloonText">
    <w:name w:val="Balloon Text"/>
    <w:basedOn w:val="Normal"/>
    <w:semiHidden/>
    <w:rsid w:val="008F61AF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semiHidden/>
    <w:rsid w:val="008F61AF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8F193B"/>
    <w:rPr>
      <w:b/>
      <w:bCs/>
    </w:rPr>
  </w:style>
  <w:style w:type="character" w:customStyle="1" w:styleId="sensebreak2">
    <w:name w:val="sense_break2"/>
    <w:basedOn w:val="DefaultParagraphFont"/>
    <w:rsid w:val="002120D1"/>
    <w:rPr>
      <w:vanish w:val="0"/>
      <w:webHidden w:val="0"/>
      <w:specVanish w:val="0"/>
    </w:rPr>
  </w:style>
  <w:style w:type="character" w:customStyle="1" w:styleId="sensecontent2">
    <w:name w:val="sense_content2"/>
    <w:basedOn w:val="DefaultParagraphFont"/>
    <w:rsid w:val="002120D1"/>
    <w:rPr>
      <w:rFonts w:ascii="Times New Roman" w:hAnsi="Times New Roman" w:cs="Times New Roman" w:hint="default"/>
      <w:b w:val="0"/>
      <w:bCs w:val="0"/>
    </w:rPr>
  </w:style>
  <w:style w:type="paragraph" w:customStyle="1" w:styleId="NormalShort">
    <w:name w:val="NormalShort"/>
    <w:basedOn w:val="Normal"/>
    <w:link w:val="NormalShortChar"/>
    <w:qFormat/>
    <w:rsid w:val="002F3E77"/>
    <w:pPr>
      <w:spacing w:before="60" w:after="60"/>
      <w:ind w:right="1260"/>
    </w:pPr>
    <w:rPr>
      <w:szCs w:val="18"/>
    </w:rPr>
  </w:style>
  <w:style w:type="character" w:customStyle="1" w:styleId="NormalShortChar">
    <w:name w:val="NormalShort Char"/>
    <w:basedOn w:val="DefaultParagraphFont"/>
    <w:link w:val="NormalShort"/>
    <w:rsid w:val="002F3E77"/>
    <w:rPr>
      <w:rFonts w:ascii="Arial" w:hAnsi="Arial"/>
      <w:szCs w:val="18"/>
    </w:rPr>
  </w:style>
  <w:style w:type="paragraph" w:customStyle="1" w:styleId="mdBulletRight1">
    <w:name w:val="md_Bullet + Right:  1&quot;"/>
    <w:basedOn w:val="NormalShort"/>
    <w:link w:val="mdBulletRight1Char"/>
    <w:rsid w:val="002F3E77"/>
    <w:pPr>
      <w:keepLines/>
      <w:spacing w:after="20" w:line="279" w:lineRule="exact"/>
      <w:ind w:left="335" w:right="0" w:hanging="180"/>
    </w:pPr>
    <w:rPr>
      <w:szCs w:val="20"/>
    </w:rPr>
  </w:style>
  <w:style w:type="character" w:customStyle="1" w:styleId="NormalShortBold">
    <w:name w:val="NormalShort + Bold"/>
    <w:basedOn w:val="NormalShortChar"/>
    <w:qFormat/>
    <w:rsid w:val="002F3E77"/>
    <w:rPr>
      <w:rFonts w:ascii="Arial" w:hAnsi="Arial"/>
      <w:b/>
      <w:szCs w:val="18"/>
    </w:rPr>
  </w:style>
  <w:style w:type="character" w:customStyle="1" w:styleId="mdBulletRight1Char">
    <w:name w:val="md_Bullet + Right:  1&quot; Char"/>
    <w:basedOn w:val="NormalShortChar"/>
    <w:link w:val="mdBulletRight1"/>
    <w:rsid w:val="002F3E77"/>
    <w:rPr>
      <w:rFonts w:ascii="Arial" w:hAnsi="Arial"/>
      <w:szCs w:val="18"/>
    </w:rPr>
  </w:style>
  <w:style w:type="table" w:styleId="TableGrid">
    <w:name w:val="Table Grid"/>
    <w:basedOn w:val="TableNormal"/>
    <w:rsid w:val="002F3E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Revision">
    <w:name w:val="Revision"/>
    <w:hidden/>
    <w:uiPriority w:val="99"/>
    <w:semiHidden/>
    <w:rsid w:val="004000C9"/>
    <w:rPr>
      <w:rFonts w:ascii="Arial" w:hAnsi="Arial"/>
      <w:szCs w:val="24"/>
    </w:rPr>
  </w:style>
  <w:style w:type="paragraph" w:customStyle="1" w:styleId="LogoRuleLine">
    <w:name w:val="Logo_RuleLine"/>
    <w:basedOn w:val="TitlePage"/>
    <w:rsid w:val="00CA029F"/>
    <w:pPr>
      <w:spacing w:before="120" w:after="120"/>
      <w:jc w:val="center"/>
    </w:pPr>
    <w:rPr>
      <w:bCs/>
      <w:szCs w:val="20"/>
    </w:rPr>
  </w:style>
  <w:style w:type="paragraph" w:customStyle="1" w:styleId="MedicalQualitySystem">
    <w:name w:val="MedicalQualitySystem"/>
    <w:basedOn w:val="LogoRuleLine"/>
    <w:qFormat/>
    <w:rsid w:val="00CA029F"/>
    <w:pPr>
      <w:pBdr>
        <w:top w:val="none" w:sz="0" w:space="0" w:color="auto"/>
      </w:pBdr>
    </w:pPr>
    <w:rPr>
      <w:smallCaps/>
    </w:rPr>
  </w:style>
  <w:style w:type="paragraph" w:customStyle="1" w:styleId="DocTitle">
    <w:name w:val="DocTitle"/>
    <w:basedOn w:val="TitlePage"/>
    <w:qFormat/>
    <w:rsid w:val="00CA029F"/>
    <w:pPr>
      <w:pBdr>
        <w:top w:val="none" w:sz="0" w:space="0" w:color="auto"/>
      </w:pBdr>
      <w:jc w:val="center"/>
    </w:pPr>
    <w:rPr>
      <w:sz w:val="32"/>
      <w:szCs w:val="32"/>
    </w:rPr>
  </w:style>
  <w:style w:type="paragraph" w:customStyle="1" w:styleId="DocHistoryItalic">
    <w:name w:val="DocHistory_Italic"/>
    <w:basedOn w:val="DocHistory"/>
    <w:rsid w:val="004C1E9A"/>
    <w:pPr>
      <w:spacing w:after="60"/>
      <w:ind w:right="-110"/>
    </w:pPr>
    <w:rPr>
      <w:i/>
      <w:iCs/>
      <w:sz w:val="16"/>
    </w:rPr>
  </w:style>
  <w:style w:type="paragraph" w:customStyle="1" w:styleId="DocHistoryBold">
    <w:name w:val="DocHistory_Bold"/>
    <w:basedOn w:val="DocHistory"/>
    <w:rsid w:val="004C1E9A"/>
    <w:pPr>
      <w:spacing w:after="60"/>
      <w:ind w:right="-110"/>
    </w:pPr>
    <w:rPr>
      <w:b/>
      <w:bCs/>
    </w:rPr>
  </w:style>
  <w:style w:type="paragraph" w:customStyle="1" w:styleId="DocHistoryNormal">
    <w:name w:val="DocHistoryNormal"/>
    <w:basedOn w:val="DocHistory"/>
    <w:rsid w:val="004C1E9A"/>
    <w:pPr>
      <w:spacing w:after="60"/>
      <w:ind w:right="-110"/>
    </w:pPr>
    <w:rPr>
      <w:sz w:val="16"/>
    </w:rPr>
  </w:style>
  <w:style w:type="paragraph" w:customStyle="1" w:styleId="DocHistoryRed">
    <w:name w:val="DocHistoryRed"/>
    <w:basedOn w:val="DocHistory"/>
    <w:rsid w:val="004C1E9A"/>
    <w:pPr>
      <w:ind w:right="0"/>
    </w:pPr>
    <w:rPr>
      <w:color w:val="FF0000"/>
    </w:rPr>
  </w:style>
  <w:style w:type="paragraph" w:customStyle="1" w:styleId="BulletsmdBulletRight1Heading1">
    <w:name w:val="Bullets + md_Bullet + Right: 1&quot; Heading 1"/>
    <w:basedOn w:val="mdBulletRight1"/>
    <w:qFormat/>
    <w:rsid w:val="009B6E16"/>
    <w:pPr>
      <w:numPr>
        <w:numId w:val="8"/>
      </w:numPr>
    </w:pPr>
  </w:style>
  <w:style w:type="paragraph" w:customStyle="1" w:styleId="BulletsmdBulletRight1Heading2">
    <w:name w:val="Bullets + md_Bullet + Right: 1&quot; Heading 2"/>
    <w:basedOn w:val="BulletsmdBulletRight1Heading1"/>
    <w:qFormat/>
    <w:rsid w:val="009B6E16"/>
    <w:pPr>
      <w:numPr>
        <w:ilvl w:val="1"/>
      </w:numPr>
    </w:pPr>
  </w:style>
  <w:style w:type="paragraph" w:customStyle="1" w:styleId="BulletsmdBulletRight1Heading3">
    <w:name w:val="Bullets + md_Bullet + Right: 1&quot; Heading 3"/>
    <w:basedOn w:val="BulletsmdBulletRight1Heading1"/>
    <w:qFormat/>
    <w:rsid w:val="009B6E16"/>
    <w:pPr>
      <w:numPr>
        <w:ilvl w:val="2"/>
      </w:numPr>
    </w:pPr>
  </w:style>
  <w:style w:type="paragraph" w:customStyle="1" w:styleId="BulletsNormalShortHeading1">
    <w:name w:val="Bullets + NormalShort Heading 1"/>
    <w:basedOn w:val="NormalShort"/>
    <w:qFormat/>
    <w:rsid w:val="009B6E16"/>
    <w:pPr>
      <w:numPr>
        <w:numId w:val="11"/>
      </w:numPr>
      <w:ind w:right="50"/>
    </w:pPr>
  </w:style>
  <w:style w:type="paragraph" w:customStyle="1" w:styleId="BulletsNormalShortHeading2">
    <w:name w:val="Bullets + NormalShort Heading 2"/>
    <w:basedOn w:val="BulletsNormalShortHeading1"/>
    <w:qFormat/>
    <w:rsid w:val="009B6E16"/>
    <w:pPr>
      <w:numPr>
        <w:ilvl w:val="1"/>
      </w:numPr>
    </w:pPr>
  </w:style>
  <w:style w:type="paragraph" w:customStyle="1" w:styleId="BulletsNormalShortHeading3">
    <w:name w:val="Bullets + NormalShort Heading 3"/>
    <w:basedOn w:val="BulletsNormalShortHeading1"/>
    <w:qFormat/>
    <w:rsid w:val="009B6E16"/>
    <w:pPr>
      <w:numPr>
        <w:ilvl w:val="2"/>
      </w:numPr>
    </w:pPr>
  </w:style>
  <w:style w:type="paragraph" w:customStyle="1" w:styleId="Steps">
    <w:name w:val="Steps"/>
    <w:basedOn w:val="Normal"/>
    <w:rsid w:val="009B6E16"/>
    <w:pPr>
      <w:spacing w:before="60" w:after="60"/>
      <w:ind w:right="0"/>
    </w:pPr>
    <w:rPr>
      <w:szCs w:val="18"/>
    </w:rPr>
  </w:style>
  <w:style w:type="paragraph" w:customStyle="1" w:styleId="CellNumber">
    <w:name w:val="CellNumber"/>
    <w:basedOn w:val="Steps"/>
    <w:autoRedefine/>
    <w:rsid w:val="009B6E16"/>
    <w:rPr>
      <w:szCs w:val="20"/>
    </w:rPr>
  </w:style>
  <w:style w:type="paragraph" w:customStyle="1" w:styleId="DocHistoryApprovSigs">
    <w:name w:val="Doc History_ApprovSigs"/>
    <w:basedOn w:val="DocHistory"/>
    <w:qFormat/>
    <w:rsid w:val="009B6E16"/>
    <w:pPr>
      <w:ind w:right="169"/>
      <w:jc w:val="center"/>
    </w:pPr>
    <w:rPr>
      <w:i/>
      <w:kern w:val="28"/>
      <w:sz w:val="14"/>
      <w:szCs w:val="16"/>
    </w:rPr>
  </w:style>
  <w:style w:type="paragraph" w:customStyle="1" w:styleId="DocTitle0">
    <w:name w:val="Doc Title"/>
    <w:basedOn w:val="Heading1"/>
    <w:locked/>
    <w:rsid w:val="009B6E16"/>
    <w:pPr>
      <w:keepLines w:val="0"/>
      <w:pBdr>
        <w:top w:val="none" w:sz="0" w:space="0" w:color="auto"/>
      </w:pBdr>
      <w:spacing w:before="0" w:after="160" w:line="240" w:lineRule="auto"/>
      <w:ind w:left="0" w:right="0" w:firstLine="0"/>
      <w:jc w:val="center"/>
    </w:pPr>
    <w:rPr>
      <w:rFonts w:cs="Times New Roman"/>
      <w:bCs w:val="0"/>
      <w:kern w:val="0"/>
      <w:sz w:val="32"/>
      <w:szCs w:val="20"/>
    </w:rPr>
  </w:style>
  <w:style w:type="paragraph" w:styleId="DocumentMap">
    <w:name w:val="Document Map"/>
    <w:basedOn w:val="Normal"/>
    <w:link w:val="DocumentMapChar"/>
    <w:rsid w:val="009B6E16"/>
    <w:pPr>
      <w:spacing w:before="60" w:after="60"/>
      <w:ind w:right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B6E16"/>
    <w:rPr>
      <w:rFonts w:ascii="Tahoma" w:hAnsi="Tahoma" w:cs="Tahoma"/>
      <w:sz w:val="16"/>
      <w:szCs w:val="16"/>
    </w:rPr>
  </w:style>
  <w:style w:type="paragraph" w:customStyle="1" w:styleId="EditableText1">
    <w:name w:val="EditableText1"/>
    <w:basedOn w:val="Normal"/>
    <w:locked/>
    <w:rsid w:val="009B6E16"/>
    <w:pPr>
      <w:pBdr>
        <w:top w:val="single" w:sz="4" w:space="6" w:color="C0C0C0"/>
      </w:pBdr>
      <w:spacing w:before="120" w:after="120"/>
      <w:ind w:right="0"/>
    </w:pPr>
    <w:rPr>
      <w:b/>
      <w:sz w:val="28"/>
      <w:szCs w:val="28"/>
    </w:rPr>
  </w:style>
  <w:style w:type="paragraph" w:customStyle="1" w:styleId="EditableText2">
    <w:name w:val="EditableText2"/>
    <w:basedOn w:val="Normal"/>
    <w:locked/>
    <w:rsid w:val="009B6E16"/>
    <w:pPr>
      <w:spacing w:before="60" w:after="60"/>
      <w:ind w:right="0"/>
    </w:pPr>
    <w:rPr>
      <w:color w:val="000000"/>
      <w:sz w:val="18"/>
      <w:szCs w:val="18"/>
    </w:rPr>
  </w:style>
  <w:style w:type="paragraph" w:customStyle="1" w:styleId="EditableText3">
    <w:name w:val="EditableText3"/>
    <w:basedOn w:val="Normal"/>
    <w:locked/>
    <w:rsid w:val="009B6E16"/>
    <w:pPr>
      <w:spacing w:before="60" w:after="60"/>
      <w:ind w:left="180" w:right="0"/>
    </w:pPr>
    <w:rPr>
      <w:szCs w:val="18"/>
    </w:rPr>
  </w:style>
  <w:style w:type="paragraph" w:customStyle="1" w:styleId="FigTitle">
    <w:name w:val="Fig Title"/>
    <w:basedOn w:val="Normal"/>
    <w:next w:val="Normal"/>
    <w:locked/>
    <w:rsid w:val="009B6E16"/>
    <w:pPr>
      <w:keepLines/>
      <w:spacing w:before="240" w:after="216" w:line="259" w:lineRule="atLeast"/>
      <w:ind w:left="2304" w:right="0" w:hanging="2304"/>
    </w:pPr>
    <w:rPr>
      <w:b/>
      <w:szCs w:val="20"/>
    </w:rPr>
  </w:style>
  <w:style w:type="paragraph" w:customStyle="1" w:styleId="Figure">
    <w:name w:val="Figure"/>
    <w:basedOn w:val="Normal"/>
    <w:rsid w:val="009B6E16"/>
    <w:pPr>
      <w:keepNext/>
      <w:keepLines/>
      <w:tabs>
        <w:tab w:val="left" w:pos="2880"/>
        <w:tab w:val="left" w:pos="3240"/>
      </w:tabs>
      <w:spacing w:after="0" w:line="299" w:lineRule="atLeast"/>
      <w:ind w:right="0"/>
      <w:jc w:val="center"/>
    </w:pPr>
    <w:rPr>
      <w:szCs w:val="20"/>
    </w:rPr>
  </w:style>
  <w:style w:type="character" w:styleId="FollowedHyperlink">
    <w:name w:val="FollowedHyperlink"/>
    <w:basedOn w:val="DefaultParagraphFont"/>
    <w:rsid w:val="009B6E16"/>
    <w:rPr>
      <w:color w:val="606420"/>
      <w:u w:val="single"/>
    </w:rPr>
  </w:style>
  <w:style w:type="character" w:customStyle="1" w:styleId="FontBlack">
    <w:name w:val="Font Black"/>
    <w:basedOn w:val="DefaultParagraphFont"/>
    <w:qFormat/>
    <w:rsid w:val="009B6E16"/>
    <w:rPr>
      <w:color w:val="000000"/>
    </w:rPr>
  </w:style>
  <w:style w:type="character" w:customStyle="1" w:styleId="FontRed">
    <w:name w:val="Font Red"/>
    <w:basedOn w:val="DefaultParagraphFont"/>
    <w:qFormat/>
    <w:rsid w:val="009B6E16"/>
    <w:rPr>
      <w:color w:val="FF0000"/>
    </w:rPr>
  </w:style>
  <w:style w:type="character" w:customStyle="1" w:styleId="FontYellow">
    <w:name w:val="Font Yellow"/>
    <w:basedOn w:val="DefaultParagraphFont"/>
    <w:qFormat/>
    <w:rsid w:val="009B6E16"/>
    <w:rPr>
      <w:color w:val="FFFF00"/>
    </w:rPr>
  </w:style>
  <w:style w:type="paragraph" w:customStyle="1" w:styleId="HeaderLndscp">
    <w:name w:val="HeaderLndscp"/>
    <w:basedOn w:val="Footer"/>
    <w:qFormat/>
    <w:rsid w:val="009B6E16"/>
    <w:pPr>
      <w:tabs>
        <w:tab w:val="clear" w:pos="4320"/>
        <w:tab w:val="clear" w:pos="8640"/>
        <w:tab w:val="center" w:pos="5310"/>
        <w:tab w:val="right" w:pos="12870"/>
      </w:tabs>
      <w:spacing w:before="60"/>
      <w:ind w:left="90" w:right="90"/>
    </w:pPr>
    <w:rPr>
      <w:sz w:val="16"/>
      <w:szCs w:val="18"/>
    </w:rPr>
  </w:style>
  <w:style w:type="paragraph" w:customStyle="1" w:styleId="FooterLndscp">
    <w:name w:val="FooterLndscp"/>
    <w:basedOn w:val="HeaderLndscp"/>
    <w:qFormat/>
    <w:rsid w:val="009B6E16"/>
  </w:style>
  <w:style w:type="character" w:styleId="FootnoteReference">
    <w:name w:val="footnote reference"/>
    <w:basedOn w:val="DefaultParagraphFont"/>
    <w:rsid w:val="009B6E16"/>
    <w:rPr>
      <w:vertAlign w:val="superscript"/>
    </w:rPr>
  </w:style>
  <w:style w:type="paragraph" w:styleId="FootnoteText">
    <w:name w:val="footnote text"/>
    <w:basedOn w:val="Normal"/>
    <w:link w:val="FootnoteTextChar"/>
    <w:rsid w:val="009B6E16"/>
    <w:pPr>
      <w:overflowPunct w:val="0"/>
      <w:autoSpaceDE w:val="0"/>
      <w:autoSpaceDN w:val="0"/>
      <w:adjustRightInd w:val="0"/>
      <w:spacing w:before="60" w:after="60"/>
      <w:ind w:right="0"/>
      <w:textAlignment w:val="baseline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rsid w:val="009B6E16"/>
    <w:rPr>
      <w:rFonts w:ascii="Arial" w:hAnsi="Arial"/>
      <w:sz w:val="16"/>
    </w:rPr>
  </w:style>
  <w:style w:type="paragraph" w:customStyle="1" w:styleId="HeaderLogo">
    <w:name w:val="HeaderLogo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120" w:after="0"/>
      <w:ind w:right="0"/>
    </w:pPr>
    <w:rPr>
      <w:sz w:val="16"/>
      <w:szCs w:val="18"/>
    </w:rPr>
  </w:style>
  <w:style w:type="character" w:customStyle="1" w:styleId="Heading3Char">
    <w:name w:val="Heading 3 Char"/>
    <w:basedOn w:val="DefaultParagraphFont"/>
    <w:link w:val="Heading3"/>
    <w:rsid w:val="009B6E16"/>
    <w:rPr>
      <w:rFonts w:ascii="Arial" w:hAnsi="Arial" w:cs="Arial"/>
      <w:b/>
      <w:bCs/>
      <w:i/>
      <w:szCs w:val="26"/>
    </w:rPr>
  </w:style>
  <w:style w:type="character" w:customStyle="1" w:styleId="Heading5Char">
    <w:name w:val="Heading 5 Char"/>
    <w:basedOn w:val="DefaultParagraphFont"/>
    <w:link w:val="Heading5"/>
    <w:rsid w:val="009B6E16"/>
    <w:rPr>
      <w:rFonts w:ascii="Arial" w:hAnsi="Arial"/>
      <w:b/>
      <w:bCs/>
      <w:sz w:val="28"/>
      <w:szCs w:val="18"/>
    </w:rPr>
  </w:style>
  <w:style w:type="paragraph" w:customStyle="1" w:styleId="Heading1Lndscp">
    <w:name w:val="Heading1Lndscp"/>
    <w:basedOn w:val="Heading1"/>
    <w:rsid w:val="009B6E16"/>
    <w:pPr>
      <w:spacing w:before="360" w:after="160"/>
      <w:ind w:right="90"/>
    </w:pPr>
    <w:rPr>
      <w:rFonts w:cs="Times New Roman"/>
      <w:szCs w:val="20"/>
    </w:rPr>
  </w:style>
  <w:style w:type="character" w:customStyle="1" w:styleId="HighlightRed">
    <w:name w:val="Highlight Red"/>
    <w:basedOn w:val="DefaultParagraphFont"/>
    <w:qFormat/>
    <w:rsid w:val="009B6E16"/>
    <w:rPr>
      <w:shd w:val="clear" w:color="auto" w:fill="FF0000"/>
    </w:rPr>
  </w:style>
  <w:style w:type="character" w:customStyle="1" w:styleId="HighlightYellow">
    <w:name w:val="Highlight Yellow"/>
    <w:basedOn w:val="DefaultParagraphFont"/>
    <w:qFormat/>
    <w:rsid w:val="009B6E16"/>
    <w:rPr>
      <w:shd w:val="clear" w:color="auto" w:fill="FFFF00"/>
    </w:rPr>
  </w:style>
  <w:style w:type="paragraph" w:customStyle="1" w:styleId="IfThenTable">
    <w:name w:val="IfThenTable"/>
    <w:basedOn w:val="NormalShort"/>
    <w:rsid w:val="009B6E16"/>
    <w:pPr>
      <w:ind w:right="0"/>
    </w:pPr>
  </w:style>
  <w:style w:type="paragraph" w:customStyle="1" w:styleId="Instructions">
    <w:name w:val="Instructions"/>
    <w:basedOn w:val="IfThenTable"/>
    <w:rsid w:val="009B6E16"/>
    <w:rPr>
      <w:color w:val="FF0000"/>
    </w:rPr>
  </w:style>
  <w:style w:type="paragraph" w:styleId="ListBullet">
    <w:name w:val="List Bullet"/>
    <w:basedOn w:val="Normal"/>
    <w:rsid w:val="009B6E16"/>
    <w:pPr>
      <w:numPr>
        <w:numId w:val="13"/>
      </w:numPr>
      <w:spacing w:before="60" w:after="60"/>
      <w:ind w:right="0"/>
    </w:pPr>
    <w:rPr>
      <w:szCs w:val="18"/>
    </w:rPr>
  </w:style>
  <w:style w:type="paragraph" w:styleId="ListBullet3">
    <w:name w:val="List Bullet 3"/>
    <w:basedOn w:val="Normal"/>
    <w:autoRedefine/>
    <w:rsid w:val="009B6E16"/>
    <w:pPr>
      <w:spacing w:before="60" w:after="60"/>
      <w:ind w:right="0"/>
    </w:pPr>
    <w:rPr>
      <w:color w:val="FF0000"/>
      <w:szCs w:val="18"/>
    </w:rPr>
  </w:style>
  <w:style w:type="paragraph" w:customStyle="1" w:styleId="LocalRequirements">
    <w:name w:val="Local Requirements"/>
    <w:basedOn w:val="Normal"/>
    <w:locked/>
    <w:rsid w:val="009B6E16"/>
    <w:pPr>
      <w:spacing w:before="60" w:after="60"/>
      <w:ind w:left="1440" w:right="0"/>
    </w:pPr>
    <w:rPr>
      <w:szCs w:val="18"/>
    </w:rPr>
  </w:style>
  <w:style w:type="paragraph" w:customStyle="1" w:styleId="mdBulletRight1Bold">
    <w:name w:val="md_Bullet + Right:  1&quot; + Bold"/>
    <w:basedOn w:val="mdBulletRight1"/>
    <w:qFormat/>
    <w:rsid w:val="009B6E16"/>
    <w:rPr>
      <w:b/>
      <w:bCs/>
    </w:rPr>
  </w:style>
  <w:style w:type="paragraph" w:customStyle="1" w:styleId="mdTblEntry">
    <w:name w:val="md_Tbl Entry"/>
    <w:basedOn w:val="Normal"/>
    <w:rsid w:val="009B6E16"/>
    <w:pPr>
      <w:keepNext/>
      <w:keepLines/>
      <w:spacing w:before="60" w:after="120" w:line="259" w:lineRule="atLeast"/>
      <w:ind w:right="0"/>
    </w:pPr>
    <w:rPr>
      <w:sz w:val="18"/>
      <w:szCs w:val="20"/>
    </w:rPr>
  </w:style>
  <w:style w:type="paragraph" w:customStyle="1" w:styleId="SOPTitle">
    <w:name w:val="SOP Title"/>
    <w:basedOn w:val="Normal"/>
    <w:locked/>
    <w:rsid w:val="009B6E16"/>
    <w:pPr>
      <w:spacing w:before="360" w:after="600"/>
      <w:ind w:right="0"/>
      <w:jc w:val="center"/>
    </w:pPr>
    <w:rPr>
      <w:b/>
      <w:sz w:val="32"/>
      <w:szCs w:val="32"/>
    </w:rPr>
  </w:style>
  <w:style w:type="paragraph" w:customStyle="1" w:styleId="MQSProcedure">
    <w:name w:val="MQS Procedure"/>
    <w:basedOn w:val="SOPTitle"/>
    <w:qFormat/>
    <w:rsid w:val="009B6E16"/>
    <w:pPr>
      <w:tabs>
        <w:tab w:val="left" w:pos="2997"/>
      </w:tabs>
      <w:spacing w:before="40" w:after="40"/>
    </w:pPr>
    <w:rPr>
      <w:smallCaps/>
      <w:sz w:val="20"/>
      <w:szCs w:val="18"/>
    </w:rPr>
  </w:style>
  <w:style w:type="character" w:customStyle="1" w:styleId="NormalShortBoldItalize">
    <w:name w:val="NormalShort + Bold + Italize"/>
    <w:basedOn w:val="NormalShortChar"/>
    <w:qFormat/>
    <w:rsid w:val="009B6E16"/>
    <w:rPr>
      <w:rFonts w:ascii="Arial" w:hAnsi="Arial"/>
      <w:b/>
      <w:i/>
      <w:szCs w:val="18"/>
    </w:rPr>
  </w:style>
  <w:style w:type="character" w:customStyle="1" w:styleId="NormalShortBoldItalizeUnderline">
    <w:name w:val="NormalShort + Bold + Italize + Underline"/>
    <w:basedOn w:val="NormalShortChar"/>
    <w:qFormat/>
    <w:rsid w:val="009B6E16"/>
    <w:rPr>
      <w:rFonts w:ascii="Arial" w:hAnsi="Arial"/>
      <w:b/>
      <w:i/>
      <w:szCs w:val="18"/>
      <w:u w:val="single"/>
    </w:rPr>
  </w:style>
  <w:style w:type="character" w:customStyle="1" w:styleId="NormalShortBoldUnderline">
    <w:name w:val="NormalShort + Bold + Underline"/>
    <w:basedOn w:val="NormalShortChar"/>
    <w:qFormat/>
    <w:rsid w:val="009B6E16"/>
    <w:rPr>
      <w:rFonts w:ascii="Arial" w:hAnsi="Arial"/>
      <w:b/>
      <w:szCs w:val="18"/>
      <w:u w:val="single"/>
    </w:rPr>
  </w:style>
  <w:style w:type="character" w:customStyle="1" w:styleId="NormalShortItalize">
    <w:name w:val="NormalShort + Italize"/>
    <w:basedOn w:val="NormalShortChar"/>
    <w:qFormat/>
    <w:rsid w:val="009B6E16"/>
    <w:rPr>
      <w:rFonts w:ascii="Arial" w:hAnsi="Arial"/>
      <w:i/>
      <w:szCs w:val="18"/>
    </w:rPr>
  </w:style>
  <w:style w:type="character" w:customStyle="1" w:styleId="NormalShortItalizeUnderline">
    <w:name w:val="NormalShort + Italize + Underline"/>
    <w:basedOn w:val="NormalShortChar"/>
    <w:qFormat/>
    <w:rsid w:val="009B6E16"/>
    <w:rPr>
      <w:rFonts w:ascii="Arial" w:hAnsi="Arial"/>
      <w:i/>
      <w:szCs w:val="18"/>
      <w:u w:val="single"/>
    </w:rPr>
  </w:style>
  <w:style w:type="character" w:customStyle="1" w:styleId="NormalShortUnderline">
    <w:name w:val="NormalShort + Underline"/>
    <w:basedOn w:val="NormalShortChar"/>
    <w:qFormat/>
    <w:rsid w:val="009B6E16"/>
    <w:rPr>
      <w:rFonts w:ascii="Arial" w:hAnsi="Arial"/>
      <w:szCs w:val="18"/>
      <w:u w:val="single"/>
    </w:rPr>
  </w:style>
  <w:style w:type="paragraph" w:customStyle="1" w:styleId="NormTextBox">
    <w:name w:val="NormTextBox"/>
    <w:basedOn w:val="Normal"/>
    <w:rsid w:val="009B6E16"/>
    <w:pPr>
      <w:spacing w:before="60" w:after="60"/>
      <w:ind w:right="43"/>
      <w:jc w:val="center"/>
    </w:pPr>
    <w:rPr>
      <w:b/>
      <w:sz w:val="16"/>
      <w:szCs w:val="18"/>
    </w:rPr>
  </w:style>
  <w:style w:type="paragraph" w:customStyle="1" w:styleId="NoteNumber">
    <w:name w:val="NoteNumber"/>
    <w:basedOn w:val="Steps"/>
    <w:rsid w:val="009B6E16"/>
    <w:rPr>
      <w:b/>
      <w:sz w:val="24"/>
      <w:vertAlign w:val="superscript"/>
    </w:rPr>
  </w:style>
  <w:style w:type="paragraph" w:customStyle="1" w:styleId="NotesBox">
    <w:name w:val="NotesBox"/>
    <w:basedOn w:val="Steps"/>
    <w:rsid w:val="009B6E16"/>
    <w:pPr>
      <w:shd w:val="clear" w:color="auto" w:fill="E6E6E6"/>
      <w:ind w:left="360" w:right="720"/>
    </w:pPr>
    <w:rPr>
      <w:sz w:val="18"/>
    </w:rPr>
  </w:style>
  <w:style w:type="paragraph" w:customStyle="1" w:styleId="NotesBoxTables">
    <w:name w:val="NotesBox Tables"/>
    <w:basedOn w:val="NotesBox"/>
    <w:rsid w:val="009B6E16"/>
    <w:pPr>
      <w:ind w:right="32"/>
    </w:pPr>
    <w:rPr>
      <w:szCs w:val="20"/>
    </w:rPr>
  </w:style>
  <w:style w:type="paragraph" w:customStyle="1" w:styleId="PurposeContents">
    <w:name w:val="Purpose_Contents"/>
    <w:basedOn w:val="Normal"/>
    <w:qFormat/>
    <w:rsid w:val="009B6E16"/>
    <w:pPr>
      <w:spacing w:before="480" w:after="60"/>
      <w:ind w:right="0"/>
    </w:pPr>
    <w:rPr>
      <w:b/>
      <w:sz w:val="28"/>
      <w:szCs w:val="18"/>
    </w:rPr>
  </w:style>
  <w:style w:type="paragraph" w:customStyle="1" w:styleId="Scope">
    <w:name w:val="Scope"/>
    <w:basedOn w:val="Normal"/>
    <w:qFormat/>
    <w:rsid w:val="009B6E16"/>
    <w:pPr>
      <w:spacing w:before="60" w:after="60"/>
      <w:ind w:right="0"/>
    </w:pPr>
    <w:rPr>
      <w:b/>
      <w:sz w:val="28"/>
      <w:szCs w:val="18"/>
    </w:rPr>
  </w:style>
  <w:style w:type="paragraph" w:customStyle="1" w:styleId="TableCell">
    <w:name w:val="TableCell"/>
    <w:basedOn w:val="Normal"/>
    <w:qFormat/>
    <w:rsid w:val="009B6E16"/>
    <w:pPr>
      <w:spacing w:before="60" w:after="60"/>
      <w:ind w:right="115"/>
    </w:pPr>
    <w:rPr>
      <w:szCs w:val="18"/>
    </w:rPr>
  </w:style>
  <w:style w:type="paragraph" w:customStyle="1" w:styleId="ScopeTable">
    <w:name w:val="ScopeTable"/>
    <w:basedOn w:val="TableCell"/>
    <w:qFormat/>
    <w:rsid w:val="009B6E16"/>
    <w:rPr>
      <w:sz w:val="16"/>
      <w:szCs w:val="16"/>
    </w:rPr>
  </w:style>
  <w:style w:type="character" w:styleId="Strong">
    <w:name w:val="Strong"/>
    <w:aliases w:val="STRONG"/>
    <w:basedOn w:val="DefaultParagraphFont"/>
    <w:qFormat/>
    <w:rsid w:val="009B6E16"/>
    <w:rPr>
      <w:b/>
    </w:rPr>
  </w:style>
  <w:style w:type="paragraph" w:customStyle="1" w:styleId="StyleBoldItalicRight-023">
    <w:name w:val="Style Bold Italic Right:  -0.23&quot;"/>
    <w:basedOn w:val="Normal"/>
    <w:rsid w:val="009B6E16"/>
    <w:pPr>
      <w:spacing w:before="60" w:after="60"/>
      <w:ind w:right="0"/>
    </w:pPr>
    <w:rPr>
      <w:b/>
      <w:bCs/>
      <w:i/>
      <w:iCs/>
      <w:szCs w:val="20"/>
    </w:rPr>
  </w:style>
  <w:style w:type="paragraph" w:customStyle="1" w:styleId="StyleBoldRight-017">
    <w:name w:val="Style Bold Right:  -0.17&quot;"/>
    <w:basedOn w:val="Normal"/>
    <w:rsid w:val="009B6E16"/>
    <w:pPr>
      <w:spacing w:before="60" w:after="60"/>
      <w:ind w:right="0"/>
    </w:pPr>
    <w:rPr>
      <w:b/>
      <w:bCs/>
      <w:szCs w:val="20"/>
    </w:rPr>
  </w:style>
  <w:style w:type="character" w:customStyle="1" w:styleId="StyleEndnoteReference">
    <w:name w:val="Style Endnote Reference"/>
    <w:basedOn w:val="EndnoteReference"/>
    <w:rsid w:val="009B6E16"/>
    <w:rPr>
      <w:rFonts w:ascii="Arial" w:hAnsi="Arial"/>
      <w:b/>
      <w:dstrike w:val="0"/>
      <w:color w:val="auto"/>
      <w:sz w:val="16"/>
      <w:szCs w:val="16"/>
      <w:vertAlign w:val="baseline"/>
    </w:rPr>
  </w:style>
  <w:style w:type="paragraph" w:customStyle="1" w:styleId="StyleHeading1Right138">
    <w:name w:val="Style Heading 1 + Right:  1.38&quot;"/>
    <w:basedOn w:val="Heading1"/>
    <w:rsid w:val="009B6E16"/>
    <w:pPr>
      <w:spacing w:before="360" w:after="160"/>
      <w:ind w:right="1980"/>
    </w:pPr>
    <w:rPr>
      <w:rFonts w:cs="Times New Roman"/>
      <w:szCs w:val="20"/>
    </w:rPr>
  </w:style>
  <w:style w:type="paragraph" w:customStyle="1" w:styleId="StyleHeading49pt">
    <w:name w:val="Style Heading 4 + 9 pt"/>
    <w:basedOn w:val="Heading4"/>
    <w:rsid w:val="009B6E16"/>
    <w:pPr>
      <w:ind w:right="0"/>
    </w:pPr>
    <w:rPr>
      <w:sz w:val="18"/>
    </w:rPr>
  </w:style>
  <w:style w:type="paragraph" w:customStyle="1" w:styleId="StyleHeading4Right-008">
    <w:name w:val="Style Heading 4 + Right:  -0.08&quot;"/>
    <w:basedOn w:val="Heading4"/>
    <w:rsid w:val="009B6E16"/>
    <w:pPr>
      <w:ind w:right="0"/>
    </w:pPr>
    <w:rPr>
      <w:szCs w:val="20"/>
    </w:rPr>
  </w:style>
  <w:style w:type="paragraph" w:customStyle="1" w:styleId="StyleNormalShortRight081">
    <w:name w:val="Style NormalShort + Right:  0.81&quot;"/>
    <w:basedOn w:val="Steps"/>
    <w:rsid w:val="009B6E16"/>
    <w:pPr>
      <w:ind w:right="1170"/>
    </w:pPr>
    <w:rPr>
      <w:szCs w:val="20"/>
    </w:rPr>
  </w:style>
  <w:style w:type="paragraph" w:customStyle="1" w:styleId="StyleRight-03">
    <w:name w:val="Style Right:  -0.3&quot;"/>
    <w:basedOn w:val="Normal"/>
    <w:rsid w:val="009B6E16"/>
    <w:pPr>
      <w:spacing w:before="60" w:after="60"/>
      <w:ind w:right="0"/>
    </w:pPr>
    <w:rPr>
      <w:szCs w:val="20"/>
    </w:rPr>
  </w:style>
  <w:style w:type="paragraph" w:customStyle="1" w:styleId="StyleTOC1Left053">
    <w:name w:val="Style TOC 1 + Left:  0.53&quot;"/>
    <w:basedOn w:val="TOC1"/>
    <w:rsid w:val="009B6E16"/>
    <w:pPr>
      <w:ind w:left="1656" w:hanging="360"/>
    </w:pPr>
  </w:style>
  <w:style w:type="paragraph" w:customStyle="1" w:styleId="Title1">
    <w:name w:val="Title1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80" w:after="80"/>
      <w:ind w:right="0"/>
      <w:jc w:val="center"/>
    </w:pPr>
    <w:rPr>
      <w:b/>
      <w:sz w:val="28"/>
      <w:szCs w:val="18"/>
    </w:rPr>
  </w:style>
  <w:style w:type="paragraph" w:customStyle="1" w:styleId="Title2">
    <w:name w:val="Title2"/>
    <w:basedOn w:val="Header"/>
    <w:qFormat/>
    <w:rsid w:val="009B6E16"/>
    <w:pPr>
      <w:tabs>
        <w:tab w:val="clear" w:pos="4320"/>
        <w:tab w:val="clear" w:pos="8640"/>
        <w:tab w:val="right" w:pos="9630"/>
      </w:tabs>
      <w:spacing w:before="120" w:after="0"/>
      <w:ind w:left="65" w:right="126"/>
      <w:jc w:val="center"/>
    </w:pPr>
    <w:rPr>
      <w:b/>
      <w:smallCaps/>
      <w:sz w:val="24"/>
      <w:szCs w:val="18"/>
    </w:rPr>
  </w:style>
  <w:style w:type="paragraph" w:styleId="TOC2">
    <w:name w:val="toc 2"/>
    <w:basedOn w:val="TOC1"/>
    <w:next w:val="Normal"/>
    <w:autoRedefine/>
    <w:uiPriority w:val="39"/>
    <w:rsid w:val="009B6E16"/>
    <w:pPr>
      <w:tabs>
        <w:tab w:val="left" w:pos="810"/>
        <w:tab w:val="right" w:pos="7416"/>
      </w:tabs>
      <w:ind w:left="810" w:hanging="450"/>
    </w:pPr>
    <w:rPr>
      <w:noProof/>
    </w:rPr>
  </w:style>
  <w:style w:type="paragraph" w:customStyle="1" w:styleId="Yellow">
    <w:name w:val="Yellow"/>
    <w:basedOn w:val="NormalShort"/>
    <w:locked/>
    <w:rsid w:val="009B6E16"/>
    <w:rPr>
      <w:color w:val="FFFF00"/>
    </w:rPr>
  </w:style>
  <w:style w:type="character" w:customStyle="1" w:styleId="CommentTextChar">
    <w:name w:val="Comment Text Char"/>
    <w:basedOn w:val="DefaultParagraphFont"/>
    <w:link w:val="CommentText"/>
    <w:rsid w:val="003B5E0E"/>
    <w:rPr>
      <w:rFonts w:ascii="Arial" w:hAnsi="Arial"/>
    </w:rPr>
  </w:style>
  <w:style w:type="character" w:customStyle="1" w:styleId="Heading9Char">
    <w:name w:val="Heading 9 Char"/>
    <w:basedOn w:val="DefaultParagraphFont"/>
    <w:link w:val="Heading9"/>
    <w:semiHidden/>
    <w:rsid w:val="004C09D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eparator">
    <w:name w:val="separator"/>
    <w:basedOn w:val="Normal"/>
    <w:next w:val="Normal"/>
    <w:rsid w:val="004C09DB"/>
    <w:pPr>
      <w:pBdr>
        <w:top w:val="single" w:sz="6" w:space="1" w:color="auto"/>
        <w:between w:val="single" w:sz="6" w:space="1" w:color="auto"/>
      </w:pBdr>
      <w:spacing w:before="240" w:after="0"/>
      <w:ind w:left="1699" w:right="0"/>
    </w:pPr>
    <w:rPr>
      <w:rFonts w:ascii="Times New Roman" w:hAnsi="Times New Roman"/>
      <w:szCs w:val="20"/>
    </w:rPr>
  </w:style>
  <w:style w:type="paragraph" w:customStyle="1" w:styleId="TopicTitle">
    <w:name w:val="Topic Title"/>
    <w:basedOn w:val="Normal"/>
    <w:next w:val="Normal"/>
    <w:rsid w:val="004C09DB"/>
    <w:pPr>
      <w:spacing w:after="120"/>
      <w:ind w:right="0"/>
    </w:pPr>
    <w:rPr>
      <w:b/>
      <w:sz w:val="32"/>
      <w:szCs w:val="20"/>
    </w:rPr>
  </w:style>
  <w:style w:type="character" w:customStyle="1" w:styleId="HeaderChar">
    <w:name w:val="Header Char"/>
    <w:basedOn w:val="DefaultParagraphFont"/>
    <w:link w:val="Header"/>
    <w:rsid w:val="004C09DB"/>
    <w:rPr>
      <w:rFonts w:ascii="Arial" w:hAnsi="Arial"/>
      <w:sz w:val="18"/>
      <w:szCs w:val="24"/>
    </w:rPr>
  </w:style>
  <w:style w:type="character" w:customStyle="1" w:styleId="FooterChar">
    <w:name w:val="Footer Char"/>
    <w:basedOn w:val="DefaultParagraphFont"/>
    <w:link w:val="Footer"/>
    <w:rsid w:val="004C09DB"/>
    <w:rPr>
      <w:rFonts w:ascii="Arial" w:hAnsi="Arial"/>
    </w:rPr>
  </w:style>
  <w:style w:type="paragraph" w:customStyle="1" w:styleId="tabletext">
    <w:name w:val="tabletext"/>
    <w:basedOn w:val="Normal"/>
    <w:rsid w:val="004C09DB"/>
    <w:pPr>
      <w:keepLines/>
      <w:spacing w:before="60" w:after="60"/>
      <w:ind w:right="0"/>
    </w:pPr>
    <w:rPr>
      <w:rFonts w:ascii="Times New Roman" w:hAnsi="Times New Roman"/>
      <w:snapToGrid w:val="0"/>
      <w:szCs w:val="20"/>
    </w:rPr>
  </w:style>
  <w:style w:type="paragraph" w:customStyle="1" w:styleId="tablehead">
    <w:name w:val="tablehead"/>
    <w:basedOn w:val="tabletext"/>
    <w:rsid w:val="004C09DB"/>
    <w:pPr>
      <w:keepNext/>
      <w:jc w:val="center"/>
    </w:pPr>
    <w:rPr>
      <w:rFonts w:ascii="Arial" w:hAnsi="Arial"/>
      <w:b/>
      <w:sz w:val="18"/>
    </w:rPr>
  </w:style>
  <w:style w:type="paragraph" w:customStyle="1" w:styleId="TableHeader">
    <w:name w:val="Table Header"/>
    <w:basedOn w:val="Normal"/>
    <w:rsid w:val="004C09DB"/>
    <w:pPr>
      <w:keepLines/>
      <w:spacing w:before="120" w:after="120"/>
      <w:ind w:right="0"/>
      <w:jc w:val="center"/>
    </w:pPr>
    <w:rPr>
      <w:rFonts w:ascii="Arial Narrow" w:hAnsi="Arial Narrow"/>
      <w:b/>
      <w:sz w:val="22"/>
      <w:szCs w:val="20"/>
    </w:rPr>
  </w:style>
  <w:style w:type="paragraph" w:styleId="BodyText">
    <w:name w:val="Body Text"/>
    <w:basedOn w:val="Normal"/>
    <w:link w:val="BodyTextChar"/>
    <w:rsid w:val="004C09DB"/>
    <w:pPr>
      <w:spacing w:after="120"/>
      <w:ind w:right="0"/>
    </w:pPr>
    <w:rPr>
      <w:color w:val="FF0000"/>
      <w:szCs w:val="20"/>
    </w:rPr>
  </w:style>
  <w:style w:type="character" w:customStyle="1" w:styleId="BodyTextChar">
    <w:name w:val="Body Text Char"/>
    <w:basedOn w:val="DefaultParagraphFont"/>
    <w:link w:val="BodyText"/>
    <w:rsid w:val="004C09DB"/>
    <w:rPr>
      <w:rFonts w:ascii="Arial" w:hAnsi="Arial"/>
      <w:color w:val="FF0000"/>
    </w:rPr>
  </w:style>
  <w:style w:type="paragraph" w:styleId="ListParagraph">
    <w:name w:val="List Paragraph"/>
    <w:basedOn w:val="Normal"/>
    <w:uiPriority w:val="34"/>
    <w:qFormat/>
    <w:rsid w:val="004C0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4965">
              <w:marLeft w:val="0"/>
              <w:marRight w:val="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316860">
                  <w:marLeft w:val="75"/>
                  <w:marRight w:val="75"/>
                  <w:marTop w:val="75"/>
                  <w:marBottom w:val="75"/>
                  <w:divBdr>
                    <w:top w:val="single" w:sz="6" w:space="8" w:color="6B8CBD"/>
                    <w:left w:val="single" w:sz="6" w:space="8" w:color="6B8CBD"/>
                    <w:bottom w:val="single" w:sz="6" w:space="11" w:color="6B8CBD"/>
                    <w:right w:val="single" w:sz="6" w:space="8" w:color="6B8CBD"/>
                  </w:divBdr>
                  <w:divsChild>
                    <w:div w:id="167722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67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445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146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3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endnotes" Target="endnotes.xml"/><Relationship Id="rId18" Type="http://schemas.openxmlformats.org/officeDocument/2006/relationships/package" Target="embeddings/Microsoft_Excel_Worksheet1.xlsx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footnotes" Target="footnotes.xml"/><Relationship Id="rId17" Type="http://schemas.openxmlformats.org/officeDocument/2006/relationships/image" Target="media/image3.emf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settings" Target="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microsoft.com/office/2007/relationships/stylesWithEffects" Target="stylesWithEffects.xml"/><Relationship Id="rId14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DCD93446D0DA42961A286A1805EB33" ma:contentTypeVersion="8" ma:contentTypeDescription="Create a new document." ma:contentTypeScope="" ma:versionID="25049c8f2684f17be6dcb5e64ad09031">
  <xsd:schema xmlns:xsd="http://www.w3.org/2001/XMLSchema" xmlns:xs="http://www.w3.org/2001/XMLSchema" xmlns:p="http://schemas.microsoft.com/office/2006/metadata/properties" xmlns:ns2="33648e8c-5399-4ce0-994e-2f4ddb1c4614" xmlns:ns3="ee9ebaed-47af-4238-8ad0-b1bf0378b4cc" xmlns:ns4="703545df-5894-4104-a019-3f5a6b86f2b5" targetNamespace="http://schemas.microsoft.com/office/2006/metadata/properties" ma:root="true" ma:fieldsID="f3916ec688a6e50429a0d458be6db9cc" ns2:_="" ns3:_="" ns4:_="">
    <xsd:import namespace="33648e8c-5399-4ce0-994e-2f4ddb1c4614"/>
    <xsd:import namespace="ee9ebaed-47af-4238-8ad0-b1bf0378b4cc"/>
    <xsd:import namespace="703545df-5894-4104-a019-3f5a6b86f2b5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EnterpriseDocumentLanguageTaxHTField0" minOccurs="0"/>
                <xsd:element ref="ns2:EnterpriseRecordSeriesCodeTaxHTField0" minOccurs="0"/>
                <xsd:element ref="ns2:EnterpriseSensitivityClassificationTaxHTField0" minOccurs="0"/>
                <xsd:element ref="ns3:Topic"/>
                <xsd:element ref="ns3:Document_x0020_Group"/>
                <xsd:element ref="ns4:Status1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648e8c-5399-4ce0-994e-2f4ddb1c4614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7ae1b6f8-f9c0-4e7c-a96e-aad9995a0f14}" ma:internalName="TaxCatchAll" ma:showField="CatchAllData" ma:web="703545df-5894-4104-a019-3f5a6b86f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7ae1b6f8-f9c0-4e7c-a96e-aad9995a0f14}" ma:internalName="TaxCatchAllLabel" ma:readOnly="true" ma:showField="CatchAllDataLabel" ma:web="703545df-5894-4104-a019-3f5a6b86f2b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EnterpriseDocumentLanguageTaxHTField0" ma:index="10" ma:taxonomy="true" ma:internalName="EnterpriseDocumentLanguageTaxHTField0" ma:taxonomyFieldName="EnterpriseDocumentLanguage" ma:displayName="Lilly Document Language" ma:readOnly="false" ma:default="2;#eng|39540796-0396-4e54-afe9-a602f28bbe8f" ma:fieldId="{93e5a5e9-0ea5-4512-9a61-30e562d954b4}" ma:sspId="dc7d05db-9a88-43f7-9979-b3027636d983" ma:termSetId="29d92dd9-4caf-4659-961a-1591fcb1f2f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RecordSeriesCodeTaxHTField0" ma:index="12" ma:taxonomy="true" ma:internalName="EnterpriseRecordSeriesCodeTaxHTField0" ma:taxonomyFieldName="EnterpriseRecordSeriesCode" ma:displayName="Lilly Record Series Code" ma:readOnly="false" ma:default="1;#ADM130|70dc3311-3e76-421c-abfa-d108df48853c" ma:fieldId="{23eb9118-512f-4e30-ae67-b759512ccd2b}" ma:sspId="dc7d05db-9a88-43f7-9979-b3027636d983" ma:termSetId="596d0819-e4b3-4e25-8f9b-94317537e49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nterpriseSensitivityClassificationTaxHTField0" ma:index="14" ma:taxonomy="true" ma:internalName="EnterpriseSensitivityClassificationTaxHTField0" ma:taxonomyFieldName="EnterpriseSensitivityClassification" ma:displayName="Lilly Sensitivity Classification" ma:readOnly="false" ma:default="3;#GREEN|ec74153f-63be-46a4-ae5f-1b86c809897d" ma:fieldId="{beb4f0e4-155c-4680-a325-d4697a0b6b89}" ma:sspId="dc7d05db-9a88-43f7-9979-b3027636d983" ma:termSetId="d0f2adb2-a6de-4981-b791-99cbcd8ecd83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9ebaed-47af-4238-8ad0-b1bf0378b4cc" elementFormDefault="qualified">
    <xsd:import namespace="http://schemas.microsoft.com/office/2006/documentManagement/types"/>
    <xsd:import namespace="http://schemas.microsoft.com/office/infopath/2007/PartnerControls"/>
    <xsd:element name="Topic" ma:index="16" ma:displayName="Topic" ma:format="Dropdown" ma:internalName="Topic">
      <xsd:simpleType>
        <xsd:restriction base="dms:Choice">
          <xsd:enumeration value="Analysis and Reporting"/>
          <xsd:enumeration value="Broad-Use Module Development"/>
          <xsd:enumeration value="Code Development"/>
          <xsd:enumeration value="Creation and Maintenance of Analysis Dataset Standards"/>
          <xsd:enumeration value="Data Analysis"/>
          <xsd:enumeration value="Generation of Randomization Tables"/>
          <xsd:enumeration value="Interim Analyses, Data Monitoring Committees, and Assessment Committees"/>
          <xsd:enumeration value="Limited Use Module Development"/>
          <xsd:enumeration value="Program Development"/>
          <xsd:enumeration value="Trial Simulation Programs, Output Programs, and Output Files Usage and Storage"/>
          <xsd:enumeration value="Using SAS Drug Development"/>
          <xsd:enumeration value="Validation of Statistical Output without Code and without A Log"/>
        </xsd:restriction>
      </xsd:simpleType>
    </xsd:element>
    <xsd:element name="Document_x0020_Group" ma:index="17" ma:displayName="Document Group" ma:description="Mechanism to group related library documents" ma:format="Dropdown" ma:internalName="Document_x0020_Group">
      <xsd:simpleType>
        <xsd:restriction base="dms:Choice">
          <xsd:enumeration value="Standard"/>
          <xsd:enumeration value="Procedure"/>
          <xsd:enumeration value="Required Tool"/>
          <xsd:enumeration value="Resource Document"/>
          <xsd:enumeration value="Reference Document"/>
          <xsd:enumeration value="Glossary"/>
          <xsd:enumeration value="Figures"/>
          <xsd:enumeration value="Review Feedback"/>
          <xsd:enumeration value="QC and Validation Documents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3545df-5894-4104-a019-3f5a6b86f2b5" elementFormDefault="qualified">
    <xsd:import namespace="http://schemas.microsoft.com/office/2006/documentManagement/types"/>
    <xsd:import namespace="http://schemas.microsoft.com/office/infopath/2007/PartnerControls"/>
    <xsd:element name="Status1" ma:index="18" nillable="true" ma:displayName="WIP Status" ma:format="Dropdown" ma:internalName="Status1">
      <xsd:simpleType>
        <xsd:union memberTypes="dms:Text">
          <xsd:simpleType>
            <xsd:restriction base="dms:Choice">
              <xsd:enumeration value="Draft"/>
              <xsd:enumeration value="Initial Review/Update"/>
              <xsd:enumeration value="Final Review/Update"/>
              <xsd:enumeration value="Content Locked"/>
              <xsd:enumeration value="Quality Check"/>
              <xsd:enumeration value="QC Check Returned/Resolution"/>
              <xsd:enumeration value="Ready for Approval"/>
              <xsd:enumeration value="Copied to LAN/Preparing for Approval"/>
              <xsd:enumeration value="Approved"/>
              <xsd:enumeration value="Not Applicable"/>
            </xsd:restriction>
          </xsd:simpleType>
        </xsd:un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3" ma:displayName="Content Type"/>
        <xsd:element ref="dc:title" minOccurs="0" maxOccurs="1" ma:index="1" ma:displayName="Document 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SharedContentType xmlns="Microsoft.SharePoint.Taxonomy.ContentTypeSync" SourceId="dc7d05db-9a88-43f7-9979-b3027636d983" ContentTypeId="0x0101" PreviousValue="false"/>
</file>

<file path=customXml/item5.xml><?xml version="1.0" encoding="utf-8"?>
<p:properties xmlns:p="http://schemas.microsoft.com/office/2006/metadata/properties" xmlns:xsi="http://www.w3.org/2001/XMLSchema-instance">
  <documentManagement>
    <TaxCatchAll xmlns="33648e8c-5399-4ce0-994e-2f4ddb1c4614"/>
    <EnterpriseDocumentLanguageTaxHTField0 xmlns="33648e8c-5399-4ce0-994e-2f4ddb1c4614">
      <Terms xmlns="http://schemas.microsoft.com/office/infopath/2007/PartnerControls"/>
    </EnterpriseDocumentLanguageTaxHTField0>
    <EnterpriseSensitivityClassificationTaxHTField0 xmlns="33648e8c-5399-4ce0-994e-2f4ddb1c4614">
      <Terms xmlns="http://schemas.microsoft.com/office/infopath/2007/PartnerControls"/>
    </EnterpriseSensitivityClassificationTaxHTField0>
    <EnterpriseRecordSeriesCodeTaxHTField0 xmlns="33648e8c-5399-4ce0-994e-2f4ddb1c4614">
      <Terms xmlns="http://schemas.microsoft.com/office/infopath/2007/PartnerControls"/>
    </EnterpriseRecordSeriesCodeTaxHTField0>
    <Status1 xmlns="703545df-5894-4104-a019-3f5a6b86f2b5" xsi:nil="true"/>
    <Document_x0020_Group xmlns="ee9ebaed-47af-4238-8ad0-b1bf0378b4cc"/>
    <Topic xmlns="ee9ebaed-47af-4238-8ad0-b1bf0378b4cc"/>
  </documentManagement>
</p:properties>
</file>

<file path=customXml/item6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F9778B01-F292-4535-AD91-E6CEA842EFC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C0A857-62BC-443F-8325-667154B755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3648e8c-5399-4ce0-994e-2f4ddb1c4614"/>
    <ds:schemaRef ds:uri="ee9ebaed-47af-4238-8ad0-b1bf0378b4cc"/>
    <ds:schemaRef ds:uri="703545df-5894-4104-a019-3f5a6b86f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6580ECB-42A4-4003-B505-8F75EBDD088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B9696D11-C64C-4A8E-B2E9-0348E10D9CFF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7830D3EC-4296-4381-9345-479EC7F03AFE}">
  <ds:schemaRefs>
    <ds:schemaRef ds:uri="http://schemas.microsoft.com/office/2006/metadata/properties"/>
    <ds:schemaRef ds:uri="33648e8c-5399-4ce0-994e-2f4ddb1c4614"/>
    <ds:schemaRef ds:uri="http://schemas.microsoft.com/office/infopath/2007/PartnerControls"/>
    <ds:schemaRef ds:uri="703545df-5894-4104-a019-3f5a6b86f2b5"/>
    <ds:schemaRef ds:uri="ee9ebaed-47af-4238-8ad0-b1bf0378b4cc"/>
  </ds:schemaRefs>
</ds:datastoreItem>
</file>

<file path=customXml/itemProps6.xml><?xml version="1.0" encoding="utf-8"?>
<ds:datastoreItem xmlns:ds="http://schemas.openxmlformats.org/officeDocument/2006/customXml" ds:itemID="{CE439E33-F2B7-4CB9-AC39-109424814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781</Words>
  <Characters>4456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Code Development Specifications</vt:lpstr>
    </vt:vector>
  </TitlesOfParts>
  <Company>Ingenix</Company>
  <LinksUpToDate>false</LinksUpToDate>
  <CharactersWithSpaces>5227</CharactersWithSpaces>
  <SharedDoc>false</SharedDoc>
  <HLinks>
    <vt:vector size="18" baseType="variant">
      <vt:variant>
        <vt:i4>1703988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_Toc252438741</vt:lpwstr>
      </vt:variant>
      <vt:variant>
        <vt:i4>1703988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_Toc252438740</vt:lpwstr>
      </vt:variant>
      <vt:variant>
        <vt:i4>1900596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_Toc252438739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Code Development Specifications</dc:title>
  <dc:creator>Katherine Traphagen</dc:creator>
  <cp:lastModifiedBy>Craig Brelage</cp:lastModifiedBy>
  <cp:revision>4</cp:revision>
  <cp:lastPrinted>2009-04-24T19:02:00Z</cp:lastPrinted>
  <dcterms:created xsi:type="dcterms:W3CDTF">2017-03-02T16:20:00Z</dcterms:created>
  <dcterms:modified xsi:type="dcterms:W3CDTF">2017-03-02T19:33:00Z</dcterms:modified>
  <cp:contentStatus>Draft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Status">
    <vt:lpwstr>Draft</vt:lpwstr>
  </property>
  <property fmtid="{D5CDD505-2E9C-101B-9397-08002B2CF9AE}" pid="3" name="ContentType">
    <vt:lpwstr>Document</vt:lpwstr>
  </property>
  <property fmtid="{D5CDD505-2E9C-101B-9397-08002B2CF9AE}" pid="4" name="ContentTypeId">
    <vt:lpwstr>0x0101007DDCD93446D0DA42961A286A1805EB33</vt:lpwstr>
  </property>
  <property fmtid="{D5CDD505-2E9C-101B-9397-08002B2CF9AE}" pid="5" name="Show/Hide">
    <vt:lpwstr>Show</vt:lpwstr>
  </property>
  <property fmtid="{D5CDD505-2E9C-101B-9397-08002B2CF9AE}" pid="6" name="EnterpriseDocumentLanguage">
    <vt:lpwstr>2;#eng|39540796-0396-4e54-afe9-a602f28bbe8f</vt:lpwstr>
  </property>
  <property fmtid="{D5CDD505-2E9C-101B-9397-08002B2CF9AE}" pid="7" name="EnterpriseRecordSeriesCode">
    <vt:lpwstr>1;#ADM130|70dc3311-3e76-421c-abfa-d108df48853c</vt:lpwstr>
  </property>
  <property fmtid="{D5CDD505-2E9C-101B-9397-08002B2CF9AE}" pid="8" name="EnterpriseSensitivityClassification">
    <vt:lpwstr>3;#GREEN|ec74153f-63be-46a4-ae5f-1b86c809897d</vt:lpwstr>
  </property>
  <property fmtid="{D5CDD505-2E9C-101B-9397-08002B2CF9AE}" pid="9" name="RecordSeries">
    <vt:lpwstr>ADM130</vt:lpwstr>
  </property>
  <property fmtid="{D5CDD505-2E9C-101B-9397-08002B2CF9AE}" pid="10" name="Language">
    <vt:lpwstr>eng</vt:lpwstr>
  </property>
  <property fmtid="{D5CDD505-2E9C-101B-9397-08002B2CF9AE}" pid="11" name="SensitivityClassification">
    <vt:lpwstr>GREEN</vt:lpwstr>
  </property>
  <property fmtid="{D5CDD505-2E9C-101B-9397-08002B2CF9AE}" pid="12" name="Order">
    <vt:r8>12700</vt:r8>
  </property>
</Properties>
</file>